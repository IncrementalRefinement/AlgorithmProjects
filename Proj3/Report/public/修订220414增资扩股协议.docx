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913" w:rsidRDefault="00761FA1">
      <w:pPr>
        <w:jc w:val="center"/>
        <w:rPr>
          <w:rFonts w:ascii="Times New Roman" w:eastAsia="宋体" w:hAnsi="Times New Roman" w:cs="Times New Roman"/>
          <w:b/>
          <w:sz w:val="28"/>
        </w:rPr>
      </w:pPr>
      <w:r>
        <w:rPr>
          <w:rFonts w:ascii="Times New Roman" w:eastAsia="宋体" w:hAnsi="Times New Roman" w:cs="Times New Roman" w:hint="eastAsia"/>
          <w:b/>
          <w:sz w:val="28"/>
        </w:rPr>
        <w:t>杭州持正</w:t>
      </w:r>
      <w:r>
        <w:rPr>
          <w:rFonts w:ascii="Times New Roman" w:eastAsia="宋体" w:hAnsi="Times New Roman" w:cs="Times New Roman"/>
          <w:b/>
          <w:sz w:val="28"/>
        </w:rPr>
        <w:t>科技股份有限公司</w:t>
      </w:r>
    </w:p>
    <w:p w:rsidR="00692913" w:rsidRDefault="00761FA1">
      <w:pPr>
        <w:spacing w:line="360" w:lineRule="auto"/>
        <w:jc w:val="center"/>
        <w:rPr>
          <w:rFonts w:ascii="Times New Roman" w:eastAsia="宋体" w:hAnsi="Times New Roman" w:cs="Times New Roman"/>
          <w:b/>
          <w:sz w:val="28"/>
        </w:rPr>
      </w:pPr>
      <w:r>
        <w:rPr>
          <w:rFonts w:ascii="Times New Roman" w:eastAsia="宋体" w:hAnsi="Times New Roman" w:cs="Times New Roman"/>
          <w:b/>
          <w:sz w:val="28"/>
        </w:rPr>
        <w:t>增资扩股协议</w:t>
      </w:r>
    </w:p>
    <w:p w:rsidR="00692913" w:rsidRDefault="00692913">
      <w:pPr>
        <w:spacing w:line="360" w:lineRule="auto"/>
        <w:jc w:val="center"/>
        <w:rPr>
          <w:rFonts w:ascii="Times New Roman" w:eastAsia="宋体" w:hAnsi="Times New Roman" w:cs="Times New Roman"/>
          <w:sz w:val="24"/>
        </w:rPr>
      </w:pPr>
    </w:p>
    <w:p w:rsidR="00692913" w:rsidRDefault="00761FA1">
      <w:pPr>
        <w:spacing w:line="360" w:lineRule="auto"/>
        <w:jc w:val="left"/>
        <w:rPr>
          <w:rFonts w:ascii="Times New Roman" w:eastAsia="宋体" w:hAnsi="Times New Roman" w:cs="Times New Roman"/>
          <w:sz w:val="24"/>
        </w:rPr>
      </w:pPr>
      <w:r>
        <w:rPr>
          <w:rFonts w:ascii="Times New Roman" w:eastAsia="宋体" w:hAnsi="Times New Roman" w:cs="Times New Roman"/>
          <w:sz w:val="24"/>
        </w:rPr>
        <w:t>本协议由以下各方于</w:t>
      </w:r>
      <w:r>
        <w:rPr>
          <w:rFonts w:ascii="Times New Roman" w:eastAsia="宋体" w:hAnsi="Times New Roman" w:cs="Times New Roman" w:hint="eastAsia"/>
          <w:sz w:val="24"/>
        </w:rPr>
        <w:t>2</w:t>
      </w:r>
      <w:r>
        <w:rPr>
          <w:rFonts w:ascii="Times New Roman" w:eastAsia="宋体" w:hAnsi="Times New Roman" w:cs="Times New Roman"/>
          <w:sz w:val="24"/>
        </w:rPr>
        <w:t>02</w:t>
      </w:r>
      <w:r>
        <w:rPr>
          <w:rFonts w:ascii="Times New Roman" w:eastAsia="宋体" w:hAnsi="Times New Roman" w:cs="Times New Roman" w:hint="eastAsia"/>
          <w:sz w:val="24"/>
        </w:rPr>
        <w:t>2</w:t>
      </w:r>
      <w:r>
        <w:rPr>
          <w:rFonts w:ascii="Times New Roman" w:eastAsia="宋体" w:hAnsi="Times New Roman" w:cs="Times New Roman"/>
          <w:sz w:val="24"/>
        </w:rPr>
        <w:t>年</w:t>
      </w:r>
      <w:r>
        <w:rPr>
          <w:rFonts w:ascii="Times New Roman" w:eastAsia="宋体" w:hAnsi="Times New Roman" w:cs="Times New Roman" w:hint="eastAsia"/>
          <w:sz w:val="24"/>
        </w:rPr>
        <w:t xml:space="preserve">     </w:t>
      </w:r>
      <w:r>
        <w:rPr>
          <w:rFonts w:ascii="Times New Roman" w:eastAsia="宋体" w:hAnsi="Times New Roman" w:cs="Times New Roman"/>
          <w:sz w:val="24"/>
        </w:rPr>
        <w:t>月</w:t>
      </w:r>
      <w:r>
        <w:rPr>
          <w:rFonts w:ascii="Times New Roman" w:eastAsia="宋体" w:hAnsi="Times New Roman" w:cs="Times New Roman" w:hint="eastAsia"/>
          <w:sz w:val="24"/>
        </w:rPr>
        <w:t xml:space="preserve">      </w:t>
      </w:r>
      <w:r>
        <w:rPr>
          <w:rFonts w:ascii="Times New Roman" w:eastAsia="宋体" w:hAnsi="Times New Roman" w:cs="Times New Roman"/>
          <w:sz w:val="24"/>
        </w:rPr>
        <w:t>日在</w:t>
      </w:r>
      <w:r>
        <w:rPr>
          <w:rFonts w:ascii="Times New Roman" w:eastAsia="宋体" w:hAnsi="Times New Roman" w:cs="Times New Roman" w:hint="eastAsia"/>
          <w:sz w:val="24"/>
        </w:rPr>
        <w:t>杭州市</w:t>
      </w:r>
      <w:del w:id="0" w:author="LawFirm" w:date="2022-04-14T10:27:00Z">
        <w:r>
          <w:rPr>
            <w:rFonts w:ascii="Times New Roman" w:eastAsia="宋体" w:hAnsi="Times New Roman" w:cs="Times New Roman" w:hint="eastAsia"/>
            <w:sz w:val="24"/>
          </w:rPr>
          <w:delText>临平</w:delText>
        </w:r>
      </w:del>
      <w:ins w:id="1" w:author="LawFirm" w:date="2022-04-14T10:27:00Z">
        <w:r>
          <w:rPr>
            <w:rFonts w:ascii="Times New Roman" w:eastAsia="宋体" w:hAnsi="Times New Roman" w:cs="Times New Roman" w:hint="eastAsia"/>
            <w:sz w:val="24"/>
          </w:rPr>
          <w:t>余杭</w:t>
        </w:r>
      </w:ins>
      <w:r>
        <w:rPr>
          <w:rFonts w:ascii="Times New Roman" w:eastAsia="宋体" w:hAnsi="Times New Roman" w:cs="Times New Roman"/>
          <w:sz w:val="24"/>
        </w:rPr>
        <w:t>区签署</w:t>
      </w:r>
      <w:r>
        <w:rPr>
          <w:rFonts w:ascii="Times New Roman" w:eastAsia="宋体" w:hAnsi="Times New Roman" w:cs="Times New Roman" w:hint="eastAsia"/>
          <w:sz w:val="24"/>
        </w:rPr>
        <w:t>。</w:t>
      </w:r>
    </w:p>
    <w:p w:rsidR="00692913" w:rsidRDefault="00692913">
      <w:pPr>
        <w:spacing w:line="360" w:lineRule="auto"/>
        <w:jc w:val="left"/>
        <w:rPr>
          <w:rFonts w:ascii="Times New Roman" w:eastAsia="宋体" w:hAnsi="Times New Roman" w:cs="Times New Roman"/>
          <w:sz w:val="24"/>
        </w:rPr>
      </w:pPr>
    </w:p>
    <w:p w:rsidR="00692913" w:rsidRDefault="00B357AF">
      <w:pPr>
        <w:spacing w:line="360" w:lineRule="auto"/>
        <w:jc w:val="left"/>
        <w:rPr>
          <w:rFonts w:ascii="Times New Roman" w:eastAsia="宋体" w:hAnsi="Times New Roman" w:cs="Times New Roman"/>
          <w:b/>
          <w:sz w:val="24"/>
        </w:rPr>
      </w:pPr>
      <w:r>
        <w:rPr>
          <w:rFonts w:ascii="Times New Roman" w:eastAsia="宋体" w:hAnsi="Times New Roman" w:cs="Times New Roman"/>
          <w:b/>
          <w:sz w:val="24"/>
        </w:rPr>
        <w:t>甲方</w:t>
      </w:r>
      <w:r>
        <w:rPr>
          <w:rFonts w:ascii="Times New Roman" w:eastAsia="宋体" w:hAnsi="Times New Roman" w:cs="Times New Roman" w:hint="eastAsia"/>
          <w:b/>
          <w:sz w:val="24"/>
        </w:rPr>
        <w:t>：</w:t>
      </w:r>
      <w:bookmarkStart w:id="2" w:name="_GoBack"/>
      <w:bookmarkEnd w:id="2"/>
    </w:p>
    <w:p w:rsidR="00692913" w:rsidRDefault="00761FA1">
      <w:pPr>
        <w:spacing w:line="360" w:lineRule="auto"/>
        <w:jc w:val="left"/>
        <w:rPr>
          <w:rFonts w:ascii="Times New Roman" w:eastAsia="宋体" w:hAnsi="Times New Roman" w:cs="Times New Roman"/>
          <w:sz w:val="24"/>
        </w:rPr>
      </w:pPr>
      <w:r>
        <w:rPr>
          <w:rFonts w:ascii="Times New Roman" w:eastAsia="宋体" w:hAnsi="Times New Roman" w:cs="Times New Roman"/>
          <w:sz w:val="24"/>
        </w:rPr>
        <w:t>统一社会信用代码：</w:t>
      </w:r>
      <w:r>
        <w:rPr>
          <w:rFonts w:ascii="Times New Roman" w:eastAsia="宋体" w:hAnsi="Times New Roman" w:cs="Times New Roman"/>
          <w:sz w:val="24"/>
        </w:rPr>
        <w:t>913301101438402503</w:t>
      </w:r>
    </w:p>
    <w:p w:rsidR="00692913" w:rsidRDefault="00761FA1">
      <w:pPr>
        <w:spacing w:line="360" w:lineRule="auto"/>
        <w:jc w:val="left"/>
        <w:rPr>
          <w:rFonts w:ascii="Times New Roman" w:eastAsia="宋体" w:hAnsi="Times New Roman" w:cs="Times New Roman"/>
          <w:sz w:val="24"/>
        </w:rPr>
      </w:pPr>
      <w:r>
        <w:rPr>
          <w:rFonts w:ascii="Times New Roman" w:eastAsia="宋体" w:hAnsi="Times New Roman" w:cs="Times New Roman"/>
          <w:sz w:val="24"/>
        </w:rPr>
        <w:t>法定代表人：任建华</w:t>
      </w:r>
    </w:p>
    <w:p w:rsidR="00692913" w:rsidRDefault="00761FA1">
      <w:pPr>
        <w:spacing w:line="360" w:lineRule="auto"/>
        <w:jc w:val="left"/>
        <w:rPr>
          <w:rFonts w:ascii="Times New Roman" w:eastAsia="宋体" w:hAnsi="Times New Roman" w:cs="Times New Roman"/>
          <w:sz w:val="24"/>
        </w:rPr>
      </w:pPr>
      <w:r>
        <w:rPr>
          <w:rFonts w:ascii="Times New Roman" w:eastAsia="宋体" w:hAnsi="Times New Roman" w:cs="Times New Roman"/>
          <w:sz w:val="24"/>
        </w:rPr>
        <w:t>住所：</w:t>
      </w:r>
      <w:r>
        <w:rPr>
          <w:rFonts w:ascii="Times New Roman" w:eastAsia="宋体" w:hAnsi="Times New Roman" w:cs="Times New Roman" w:hint="eastAsia"/>
          <w:sz w:val="24"/>
        </w:rPr>
        <w:t>浙江省杭州市临平区运河街道博陆南</w:t>
      </w:r>
    </w:p>
    <w:p w:rsidR="00692913" w:rsidRDefault="00692913">
      <w:pPr>
        <w:spacing w:line="360" w:lineRule="auto"/>
        <w:jc w:val="left"/>
        <w:rPr>
          <w:rFonts w:ascii="Times New Roman" w:eastAsia="宋体" w:hAnsi="Times New Roman" w:cs="Times New Roman"/>
          <w:sz w:val="24"/>
        </w:rPr>
      </w:pPr>
    </w:p>
    <w:p w:rsidR="00692913" w:rsidRDefault="00761FA1">
      <w:pPr>
        <w:spacing w:line="360" w:lineRule="auto"/>
        <w:jc w:val="left"/>
        <w:rPr>
          <w:rFonts w:ascii="Times New Roman" w:eastAsia="宋体" w:hAnsi="Times New Roman" w:cs="Times New Roman"/>
          <w:b/>
          <w:sz w:val="24"/>
        </w:rPr>
      </w:pPr>
      <w:r>
        <w:rPr>
          <w:rFonts w:ascii="Times New Roman" w:eastAsia="宋体" w:hAnsi="Times New Roman" w:cs="Times New Roman"/>
          <w:b/>
          <w:sz w:val="24"/>
        </w:rPr>
        <w:t>乙方：</w:t>
      </w:r>
      <w:r>
        <w:rPr>
          <w:rFonts w:ascii="宋体" w:eastAsia="宋体" w:hAnsi="宋体" w:cs="宋体" w:hint="eastAsia"/>
          <w:b/>
          <w:bCs/>
          <w:sz w:val="24"/>
          <w:szCs w:val="24"/>
        </w:rPr>
        <w:t>杭州持正科技股份有限公司</w:t>
      </w:r>
    </w:p>
    <w:p w:rsidR="00692913" w:rsidRDefault="00761FA1">
      <w:pPr>
        <w:spacing w:line="360" w:lineRule="auto"/>
        <w:jc w:val="left"/>
        <w:rPr>
          <w:rFonts w:ascii="Times New Roman" w:eastAsia="宋体" w:hAnsi="Times New Roman" w:cs="Times New Roman"/>
          <w:sz w:val="24"/>
        </w:rPr>
      </w:pPr>
      <w:r>
        <w:rPr>
          <w:rFonts w:ascii="Times New Roman" w:eastAsia="宋体" w:hAnsi="Times New Roman" w:cs="Times New Roman"/>
          <w:sz w:val="24"/>
        </w:rPr>
        <w:t>统一社会信用代码：</w:t>
      </w:r>
      <w:r>
        <w:rPr>
          <w:rFonts w:ascii="宋体" w:eastAsia="宋体" w:hAnsi="宋体" w:cs="宋体" w:hint="eastAsia"/>
          <w:sz w:val="24"/>
          <w:szCs w:val="24"/>
        </w:rPr>
        <w:t>91330100574359987R</w:t>
      </w:r>
    </w:p>
    <w:p w:rsidR="00692913" w:rsidRDefault="00761FA1">
      <w:pPr>
        <w:spacing w:line="360" w:lineRule="auto"/>
        <w:jc w:val="left"/>
        <w:rPr>
          <w:rFonts w:ascii="Times New Roman" w:eastAsia="宋体" w:hAnsi="Times New Roman" w:cs="Times New Roman"/>
          <w:sz w:val="24"/>
        </w:rPr>
      </w:pPr>
      <w:r>
        <w:rPr>
          <w:rFonts w:ascii="Times New Roman" w:eastAsia="宋体" w:hAnsi="Times New Roman" w:cs="Times New Roman"/>
          <w:sz w:val="24"/>
        </w:rPr>
        <w:t>法定代表人：</w:t>
      </w:r>
      <w:r>
        <w:rPr>
          <w:rFonts w:ascii="Times New Roman" w:eastAsia="宋体" w:hAnsi="Times New Roman" w:cs="Times New Roman" w:hint="eastAsia"/>
          <w:sz w:val="24"/>
        </w:rPr>
        <w:t>姚胜强</w:t>
      </w:r>
    </w:p>
    <w:p w:rsidR="00692913" w:rsidRDefault="00761FA1">
      <w:pPr>
        <w:spacing w:line="360" w:lineRule="auto"/>
        <w:jc w:val="left"/>
        <w:rPr>
          <w:rFonts w:ascii="Times New Roman" w:eastAsia="宋体" w:hAnsi="Times New Roman" w:cs="Times New Roman"/>
          <w:sz w:val="24"/>
        </w:rPr>
      </w:pPr>
      <w:r>
        <w:rPr>
          <w:rFonts w:ascii="Times New Roman" w:eastAsia="宋体" w:hAnsi="Times New Roman" w:cs="Times New Roman"/>
          <w:sz w:val="24"/>
        </w:rPr>
        <w:t>住所：</w:t>
      </w:r>
      <w:r>
        <w:rPr>
          <w:rFonts w:ascii="宋体" w:eastAsia="宋体" w:hAnsi="宋体" w:cs="宋体" w:hint="eastAsia"/>
          <w:sz w:val="24"/>
          <w:szCs w:val="24"/>
        </w:rPr>
        <w:t>浙江省杭州市余杭区仓前街道数云路</w:t>
      </w:r>
      <w:r>
        <w:rPr>
          <w:rFonts w:ascii="宋体" w:eastAsia="宋体" w:hAnsi="宋体" w:cs="宋体" w:hint="eastAsia"/>
          <w:sz w:val="24"/>
          <w:szCs w:val="24"/>
        </w:rPr>
        <w:t>271</w:t>
      </w:r>
      <w:r>
        <w:rPr>
          <w:rFonts w:ascii="宋体" w:eastAsia="宋体" w:hAnsi="宋体" w:cs="宋体" w:hint="eastAsia"/>
          <w:sz w:val="24"/>
          <w:szCs w:val="24"/>
        </w:rPr>
        <w:t>号</w:t>
      </w:r>
    </w:p>
    <w:p w:rsidR="00692913" w:rsidRDefault="00692913">
      <w:pPr>
        <w:spacing w:line="360" w:lineRule="auto"/>
        <w:jc w:val="left"/>
        <w:rPr>
          <w:del w:id="3" w:author="LawFirm" w:date="2022-04-14T10:47:00Z"/>
          <w:rFonts w:ascii="Times New Roman" w:eastAsia="宋体" w:hAnsi="Times New Roman" w:cs="Times New Roman"/>
          <w:b/>
          <w:sz w:val="24"/>
        </w:rPr>
      </w:pPr>
    </w:p>
    <w:p w:rsidR="00692913" w:rsidRDefault="00761FA1">
      <w:pPr>
        <w:spacing w:line="360" w:lineRule="auto"/>
        <w:jc w:val="left"/>
        <w:rPr>
          <w:del w:id="4" w:author="LawFirm" w:date="2022-04-14T10:47:00Z"/>
          <w:rFonts w:ascii="Times New Roman" w:eastAsia="宋体" w:hAnsi="Times New Roman" w:cs="Times New Roman"/>
          <w:b/>
          <w:sz w:val="24"/>
        </w:rPr>
      </w:pPr>
      <w:del w:id="5" w:author="LawFirm" w:date="2022-04-14T10:47:00Z">
        <w:r>
          <w:rPr>
            <w:rFonts w:ascii="Times New Roman" w:eastAsia="宋体" w:hAnsi="Times New Roman" w:cs="Times New Roman"/>
            <w:b/>
            <w:sz w:val="24"/>
          </w:rPr>
          <w:delText>丙方：</w:delText>
        </w:r>
        <w:r>
          <w:rPr>
            <w:rFonts w:ascii="Times New Roman" w:eastAsia="宋体" w:hAnsi="Times New Roman" w:cs="Times New Roman" w:hint="eastAsia"/>
            <w:b/>
            <w:sz w:val="24"/>
          </w:rPr>
          <w:delText>姚胜强</w:delText>
        </w:r>
      </w:del>
    </w:p>
    <w:p w:rsidR="00692913" w:rsidRDefault="00761FA1">
      <w:pPr>
        <w:spacing w:line="360" w:lineRule="auto"/>
        <w:jc w:val="left"/>
        <w:rPr>
          <w:del w:id="6" w:author="LawFirm" w:date="2022-04-14T10:47:00Z"/>
          <w:rFonts w:ascii="Times New Roman" w:eastAsia="宋体" w:hAnsi="Times New Roman" w:cs="Times New Roman"/>
          <w:b/>
          <w:sz w:val="24"/>
        </w:rPr>
      </w:pPr>
      <w:del w:id="7" w:author="LawFirm" w:date="2022-04-14T10:47:00Z">
        <w:r>
          <w:rPr>
            <w:rFonts w:ascii="Times New Roman" w:eastAsia="宋体" w:hAnsi="Times New Roman" w:cs="Times New Roman"/>
            <w:sz w:val="24"/>
          </w:rPr>
          <w:delText>身份证号码：</w:delText>
        </w:r>
      </w:del>
    </w:p>
    <w:p w:rsidR="00692913" w:rsidRDefault="00761FA1">
      <w:pPr>
        <w:spacing w:line="360" w:lineRule="auto"/>
        <w:jc w:val="left"/>
        <w:rPr>
          <w:del w:id="8" w:author="LawFirm" w:date="2022-04-14T10:47:00Z"/>
          <w:rFonts w:ascii="Times New Roman" w:eastAsia="宋体" w:hAnsi="Times New Roman" w:cs="Times New Roman"/>
          <w:sz w:val="24"/>
        </w:rPr>
      </w:pPr>
      <w:del w:id="9" w:author="LawFirm" w:date="2022-04-14T10:47:00Z">
        <w:r>
          <w:rPr>
            <w:rFonts w:ascii="Times New Roman" w:eastAsia="宋体" w:hAnsi="Times New Roman" w:cs="Times New Roman"/>
            <w:sz w:val="24"/>
          </w:rPr>
          <w:delText>住所：</w:delText>
        </w:r>
      </w:del>
    </w:p>
    <w:p w:rsidR="00692913" w:rsidRDefault="00692913">
      <w:pPr>
        <w:spacing w:line="360" w:lineRule="auto"/>
        <w:jc w:val="left"/>
        <w:rPr>
          <w:del w:id="10" w:author="LawFirm" w:date="2022-04-14T10:47:00Z"/>
          <w:rFonts w:ascii="Times New Roman" w:eastAsia="宋体" w:hAnsi="Times New Roman" w:cs="Times New Roman"/>
          <w:b/>
          <w:sz w:val="24"/>
        </w:rPr>
      </w:pPr>
    </w:p>
    <w:p w:rsidR="00692913" w:rsidRDefault="00692913">
      <w:pPr>
        <w:spacing w:line="360" w:lineRule="auto"/>
        <w:jc w:val="left"/>
        <w:rPr>
          <w:del w:id="11" w:author="LawFirm" w:date="2022-04-14T10:47:00Z"/>
          <w:rFonts w:ascii="Times New Roman" w:eastAsia="宋体" w:hAnsi="Times New Roman" w:cs="Times New Roman"/>
          <w:sz w:val="24"/>
        </w:rPr>
      </w:pPr>
    </w:p>
    <w:p w:rsidR="00692913" w:rsidRDefault="00692913">
      <w:pPr>
        <w:spacing w:line="360" w:lineRule="auto"/>
        <w:jc w:val="left"/>
        <w:rPr>
          <w:rFonts w:ascii="Times New Roman" w:eastAsia="宋体" w:hAnsi="Times New Roman" w:cs="Times New Roman"/>
          <w:b/>
          <w:sz w:val="24"/>
        </w:rPr>
      </w:pPr>
    </w:p>
    <w:p w:rsidR="00692913" w:rsidRDefault="00761FA1">
      <w:pPr>
        <w:spacing w:line="360" w:lineRule="auto"/>
        <w:jc w:val="left"/>
        <w:rPr>
          <w:rFonts w:ascii="Times New Roman" w:eastAsia="宋体" w:hAnsi="Times New Roman" w:cs="Times New Roman"/>
          <w:b/>
          <w:sz w:val="24"/>
        </w:rPr>
      </w:pPr>
      <w:r>
        <w:rPr>
          <w:rFonts w:ascii="Times New Roman" w:eastAsia="宋体" w:hAnsi="Times New Roman" w:cs="Times New Roman"/>
          <w:b/>
          <w:sz w:val="24"/>
        </w:rPr>
        <w:t>鉴于：</w:t>
      </w:r>
    </w:p>
    <w:p w:rsidR="00692913" w:rsidRDefault="00761FA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、甲方系在中国合法设立并有效存续的</w:t>
      </w:r>
      <w:r>
        <w:rPr>
          <w:rFonts w:ascii="Times New Roman" w:eastAsia="宋体" w:hAnsi="Times New Roman" w:cs="Times New Roman" w:hint="eastAsia"/>
          <w:sz w:val="24"/>
        </w:rPr>
        <w:t>有限责任公司</w:t>
      </w:r>
      <w:r>
        <w:rPr>
          <w:rFonts w:ascii="Times New Roman" w:eastAsia="宋体" w:hAnsi="Times New Roman" w:cs="Times New Roman"/>
          <w:sz w:val="24"/>
        </w:rPr>
        <w:t>，拟通过向乙方增资方式成为乙方新股东。</w:t>
      </w:r>
    </w:p>
    <w:p w:rsidR="00692913" w:rsidRDefault="00761FA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、乙方</w:t>
      </w:r>
      <w:r>
        <w:rPr>
          <w:rFonts w:ascii="Times New Roman" w:eastAsia="宋体" w:hAnsi="Times New Roman" w:cs="Times New Roman" w:hint="eastAsia"/>
          <w:sz w:val="24"/>
        </w:rPr>
        <w:t>是</w:t>
      </w:r>
      <w:r>
        <w:rPr>
          <w:rFonts w:ascii="Times New Roman" w:eastAsia="宋体" w:hAnsi="Times New Roman" w:cs="Times New Roman"/>
          <w:sz w:val="24"/>
        </w:rPr>
        <w:t>在中国合法设立</w:t>
      </w:r>
      <w:r>
        <w:rPr>
          <w:rFonts w:ascii="宋体" w:eastAsia="宋体" w:hAnsi="宋体" w:cs="宋体" w:hint="eastAsia"/>
          <w:sz w:val="24"/>
        </w:rPr>
        <w:t>并有效存续的股份有限公司，其注册资本为人民币</w:t>
      </w:r>
      <w:r>
        <w:rPr>
          <w:rFonts w:ascii="宋体" w:eastAsia="宋体" w:hAnsi="宋体" w:cs="宋体" w:hint="eastAsia"/>
          <w:sz w:val="24"/>
        </w:rPr>
        <w:t>111,900,000</w:t>
      </w:r>
      <w:r>
        <w:rPr>
          <w:rFonts w:ascii="宋体" w:eastAsia="宋体" w:hAnsi="宋体" w:cs="宋体" w:hint="eastAsia"/>
          <w:sz w:val="24"/>
        </w:rPr>
        <w:t>万元</w:t>
      </w:r>
      <w:r>
        <w:rPr>
          <w:rFonts w:ascii="Times New Roman" w:eastAsia="宋体" w:hAnsi="Times New Roman" w:cs="Times New Roman"/>
          <w:sz w:val="24"/>
        </w:rPr>
        <w:t>。</w:t>
      </w:r>
    </w:p>
    <w:p w:rsidR="00692913" w:rsidRDefault="00761FA1">
      <w:pPr>
        <w:spacing w:line="360" w:lineRule="auto"/>
        <w:ind w:firstLineChars="200" w:firstLine="480"/>
        <w:jc w:val="left"/>
        <w:rPr>
          <w:del w:id="12" w:author="LawFirm" w:date="2022-04-14T10:47:00Z"/>
          <w:rFonts w:ascii="Times New Roman" w:eastAsia="宋体" w:hAnsi="Times New Roman" w:cs="Times New Roman"/>
          <w:sz w:val="24"/>
        </w:rPr>
      </w:pPr>
      <w:del w:id="13" w:author="LawFirm" w:date="2022-04-14T10:47:00Z">
        <w:r>
          <w:rPr>
            <w:rFonts w:ascii="Times New Roman" w:eastAsia="宋体" w:hAnsi="Times New Roman" w:cs="Times New Roman"/>
            <w:sz w:val="24"/>
          </w:rPr>
          <w:delText>3</w:delText>
        </w:r>
        <w:r>
          <w:rPr>
            <w:rFonts w:ascii="Times New Roman" w:eastAsia="宋体" w:hAnsi="Times New Roman" w:cs="Times New Roman"/>
            <w:sz w:val="24"/>
          </w:rPr>
          <w:delText>、截至本协议签署之日，丙方为乙方</w:delText>
        </w:r>
        <w:r>
          <w:rPr>
            <w:rFonts w:ascii="Times New Roman" w:eastAsia="宋体" w:hAnsi="Times New Roman" w:cs="Times New Roman" w:hint="eastAsia"/>
            <w:sz w:val="24"/>
          </w:rPr>
          <w:delText>实际控制人，</w:delText>
        </w:r>
        <w:r>
          <w:rPr>
            <w:rFonts w:ascii="宋体" w:eastAsia="宋体" w:hAnsi="宋体" w:cs="宋体" w:hint="eastAsia"/>
            <w:spacing w:val="10"/>
            <w:sz w:val="24"/>
            <w:szCs w:val="24"/>
          </w:rPr>
          <w:delText>目前通过直接或间接持股方式合计持有</w:delText>
        </w:r>
        <w:r>
          <w:rPr>
            <w:rFonts w:ascii="宋体" w:hAnsi="宋体" w:cs="宋体" w:hint="eastAsia"/>
            <w:spacing w:val="10"/>
            <w:sz w:val="24"/>
            <w:szCs w:val="24"/>
          </w:rPr>
          <w:delText>目标</w:delText>
        </w:r>
        <w:r>
          <w:rPr>
            <w:rFonts w:ascii="宋体" w:eastAsia="宋体" w:hAnsi="宋体" w:cs="宋体" w:hint="eastAsia"/>
            <w:spacing w:val="10"/>
            <w:sz w:val="24"/>
            <w:szCs w:val="24"/>
          </w:rPr>
          <w:delText>公司</w:delText>
        </w:r>
        <w:r>
          <w:rPr>
            <w:rFonts w:ascii="宋体" w:eastAsia="宋体" w:hAnsi="宋体" w:cs="宋体" w:hint="eastAsia"/>
            <w:spacing w:val="10"/>
            <w:sz w:val="24"/>
            <w:szCs w:val="24"/>
          </w:rPr>
          <w:delText xml:space="preserve">       %</w:delText>
        </w:r>
        <w:r>
          <w:rPr>
            <w:rFonts w:ascii="宋体" w:eastAsia="宋体" w:hAnsi="宋体" w:cs="宋体" w:hint="eastAsia"/>
            <w:spacing w:val="10"/>
            <w:sz w:val="24"/>
            <w:szCs w:val="24"/>
          </w:rPr>
          <w:delText>股权</w:delText>
        </w:r>
        <w:r>
          <w:rPr>
            <w:rFonts w:ascii="Times New Roman" w:eastAsia="宋体" w:hAnsi="Times New Roman" w:cs="Times New Roman"/>
            <w:sz w:val="24"/>
          </w:rPr>
          <w:delText>。</w:delText>
        </w:r>
      </w:del>
    </w:p>
    <w:p w:rsidR="00692913" w:rsidRDefault="00692913" w:rsidP="00692913">
      <w:pPr>
        <w:pStyle w:val="2"/>
        <w:spacing w:line="360" w:lineRule="auto"/>
        <w:ind w:firstLineChars="200" w:firstLine="480"/>
        <w:rPr>
          <w:ins w:id="14" w:author="LawFirm" w:date="2022-04-14T10:47:00Z"/>
          <w:rFonts w:ascii="Times New Roman" w:eastAsia="宋体" w:hAnsi="Times New Roman" w:cs="Times New Roman"/>
          <w:sz w:val="24"/>
        </w:rPr>
        <w:pPrChange w:id="15" w:author="LawFirm" w:date="2022-04-14T10:47:00Z">
          <w:pPr>
            <w:spacing w:line="360" w:lineRule="auto"/>
            <w:ind w:firstLineChars="200" w:firstLine="480"/>
          </w:pPr>
        </w:pPrChange>
      </w:pPr>
    </w:p>
    <w:p w:rsidR="00692913" w:rsidRDefault="00761FA1">
      <w:pPr>
        <w:spacing w:line="360" w:lineRule="auto"/>
        <w:ind w:firstLineChars="200" w:firstLine="480"/>
        <w:jc w:val="left"/>
        <w:rPr>
          <w:del w:id="16" w:author="LawFirm" w:date="2022-04-14T10:32:00Z"/>
          <w:rFonts w:ascii="Times New Roman" w:eastAsia="宋体" w:hAnsi="Times New Roman" w:cs="Times New Roman"/>
          <w:sz w:val="24"/>
        </w:rPr>
      </w:pPr>
      <w:r>
        <w:rPr>
          <w:rFonts w:ascii="Times New Roman" w:eastAsia="宋体" w:hAnsi="Times New Roman" w:cs="Times New Roman"/>
          <w:sz w:val="24"/>
        </w:rPr>
        <w:t>根据《中华人民共和国公司法》《中华人民共和国民法典》</w:t>
      </w:r>
      <w:r>
        <w:rPr>
          <w:rFonts w:ascii="Times New Roman" w:eastAsia="宋体" w:hAnsi="Times New Roman" w:cs="Times New Roman" w:hint="eastAsia"/>
          <w:sz w:val="24"/>
        </w:rPr>
        <w:t>等相关法律法规的规定</w:t>
      </w:r>
      <w:r>
        <w:rPr>
          <w:rFonts w:ascii="Times New Roman" w:eastAsia="宋体" w:hAnsi="Times New Roman" w:cs="Times New Roman"/>
          <w:sz w:val="24"/>
        </w:rPr>
        <w:t>，在平等互利的基础上，各方经友好协商，达成如下协议：</w:t>
      </w:r>
    </w:p>
    <w:p w:rsidR="00692913" w:rsidRDefault="00692913" w:rsidP="00692913">
      <w:pPr>
        <w:spacing w:beforeLines="50" w:before="156" w:afterLines="50" w:after="156" w:line="360" w:lineRule="auto"/>
        <w:ind w:firstLineChars="200" w:firstLine="420"/>
        <w:jc w:val="left"/>
        <w:pPrChange w:id="17" w:author="LawFirm" w:date="2022-04-14T10:32:00Z">
          <w:pPr>
            <w:pStyle w:val="1"/>
            <w:numPr>
              <w:numId w:val="0"/>
            </w:numPr>
            <w:tabs>
              <w:tab w:val="clear" w:pos="1680"/>
              <w:tab w:val="left" w:pos="1050"/>
            </w:tabs>
            <w:snapToGrid/>
            <w:spacing w:beforeLines="50" w:before="156" w:afterLines="50" w:after="156" w:line="360" w:lineRule="auto"/>
            <w:ind w:left="0" w:firstLine="0"/>
          </w:pPr>
        </w:pPrChange>
      </w:pPr>
    </w:p>
    <w:p w:rsidR="00692913" w:rsidRPr="00692913" w:rsidRDefault="00761FA1" w:rsidP="00692913">
      <w:pPr>
        <w:pStyle w:val="Default"/>
        <w:spacing w:afterLines="50" w:after="156" w:line="460" w:lineRule="exact"/>
        <w:ind w:firstLineChars="200" w:firstLine="482"/>
        <w:jc w:val="both"/>
        <w:outlineLvl w:val="0"/>
        <w:rPr>
          <w:rFonts w:ascii="Times New Roman" w:eastAsia="宋体" w:hAnsi="Times New Roman" w:cs="Times New Roman"/>
          <w:b/>
          <w:bCs/>
          <w:rPrChange w:id="18" w:author="LawFirm" w:date="2022-04-14T10:38:00Z">
            <w:rPr>
              <w:rFonts w:ascii="Times New Roman" w:eastAsia="宋体" w:hAnsi="Times New Roman" w:cs="Times New Roman"/>
              <w:sz w:val="24"/>
            </w:rPr>
          </w:rPrChange>
        </w:rPr>
        <w:pPrChange w:id="19" w:author="LawFirm" w:date="2022-04-14T10:38:00Z">
          <w:pPr>
            <w:spacing w:line="360" w:lineRule="auto"/>
            <w:ind w:firstLineChars="200" w:firstLine="420"/>
          </w:pPr>
        </w:pPrChange>
      </w:pPr>
      <w:del w:id="20" w:author="LawFirm" w:date="2022-04-14T10:33:00Z">
        <w:r>
          <w:rPr>
            <w:rFonts w:ascii="Times New Roman" w:eastAsia="宋体" w:hAnsi="Times New Roman" w:cs="Times New Roman"/>
            <w:b/>
            <w:bCs/>
            <w:rPrChange w:id="21" w:author="LawFirm" w:date="2022-04-14T10:38:00Z">
              <w:rPr>
                <w:rFonts w:ascii="Times New Roman" w:eastAsia="宋体" w:hAnsi="Times New Roman" w:cs="Times New Roman"/>
              </w:rPr>
            </w:rPrChange>
          </w:rPr>
          <w:delText>1</w:delText>
        </w:r>
        <w:r>
          <w:rPr>
            <w:rFonts w:ascii="Times New Roman" w:eastAsia="宋体" w:hAnsi="Times New Roman" w:cs="Times New Roman" w:hint="eastAsia"/>
            <w:b/>
            <w:bCs/>
            <w:rPrChange w:id="22" w:author="LawFirm" w:date="2022-04-14T10:38:00Z">
              <w:rPr>
                <w:rFonts w:ascii="Times New Roman" w:eastAsia="宋体" w:hAnsi="Times New Roman" w:cs="Times New Roman" w:hint="eastAsia"/>
              </w:rPr>
            </w:rPrChange>
          </w:rPr>
          <w:delText>、</w:delText>
        </w:r>
      </w:del>
      <w:ins w:id="23" w:author="LawFirm" w:date="2022-04-14T12:06:00Z">
        <w:r>
          <w:rPr>
            <w:rFonts w:ascii="Times New Roman" w:eastAsia="宋体" w:hAnsi="Times New Roman" w:cs="Times New Roman" w:hint="eastAsia"/>
            <w:b/>
            <w:bCs/>
          </w:rPr>
          <w:t>第一条</w:t>
        </w:r>
        <w:r>
          <w:rPr>
            <w:rFonts w:ascii="Times New Roman" w:eastAsia="宋体" w:hAnsi="Times New Roman" w:cs="Times New Roman" w:hint="eastAsia"/>
            <w:b/>
            <w:bCs/>
          </w:rPr>
          <w:t xml:space="preserve"> </w:t>
        </w:r>
        <w:r>
          <w:rPr>
            <w:rFonts w:ascii="Times New Roman" w:eastAsia="宋体" w:hAnsi="Times New Roman" w:cs="Times New Roman"/>
            <w:b/>
            <w:bCs/>
          </w:rPr>
          <w:t xml:space="preserve"> </w:t>
        </w:r>
      </w:ins>
      <w:r>
        <w:rPr>
          <w:rFonts w:ascii="Times New Roman" w:eastAsia="宋体" w:hAnsi="Times New Roman" w:cs="Times New Roman" w:hint="eastAsia"/>
          <w:b/>
          <w:bCs/>
          <w:rPrChange w:id="24" w:author="LawFirm" w:date="2022-04-14T10:38:00Z">
            <w:rPr>
              <w:rFonts w:ascii="Times New Roman" w:eastAsia="宋体" w:hAnsi="Times New Roman" w:cs="Times New Roman" w:hint="eastAsia"/>
            </w:rPr>
          </w:rPrChange>
        </w:rPr>
        <w:t>增资扩股和认购价格</w:t>
      </w:r>
    </w:p>
    <w:p w:rsidR="00692913" w:rsidRDefault="00761FA1">
      <w:pPr>
        <w:spacing w:line="360" w:lineRule="auto"/>
        <w:ind w:firstLineChars="200" w:firstLine="480"/>
        <w:rPr>
          <w:rFonts w:ascii="Times New Roman" w:eastAsia="宋体" w:hAnsi="Times New Roman" w:cs="Times New Roman"/>
          <w:sz w:val="24"/>
        </w:rPr>
      </w:pPr>
      <w:del w:id="25" w:author="LawFirm" w:date="2022-04-14T10:29:00Z">
        <w:r>
          <w:rPr>
            <w:rFonts w:ascii="Times New Roman" w:eastAsia="宋体" w:hAnsi="Times New Roman" w:cs="Times New Roman" w:hint="eastAsia"/>
            <w:sz w:val="24"/>
          </w:rPr>
          <w:delText>乙</w:delText>
        </w:r>
      </w:del>
      <w:ins w:id="26" w:author="LawFirm" w:date="2022-04-14T10:31:00Z">
        <w:r>
          <w:rPr>
            <w:rFonts w:ascii="Times New Roman" w:eastAsia="宋体" w:hAnsi="Times New Roman" w:cs="Times New Roman" w:hint="eastAsia"/>
            <w:sz w:val="24"/>
          </w:rPr>
          <w:t>甲</w:t>
        </w:r>
      </w:ins>
      <w:ins w:id="27" w:author="LawFirm" w:date="2022-04-14T10:28:00Z">
        <w:r>
          <w:rPr>
            <w:rFonts w:ascii="Times New Roman" w:eastAsia="宋体" w:hAnsi="Times New Roman" w:cs="Times New Roman"/>
            <w:sz w:val="24"/>
          </w:rPr>
          <w:t>方</w:t>
        </w:r>
        <w:r>
          <w:rPr>
            <w:rFonts w:ascii="Times New Roman" w:eastAsia="宋体" w:hAnsi="Times New Roman" w:cs="Times New Roman" w:hint="eastAsia"/>
            <w:sz w:val="24"/>
          </w:rPr>
          <w:t>以</w:t>
        </w:r>
        <w:del w:id="28" w:author="cz_c" w:date="2022-04-14T12:35:00Z">
          <w:r>
            <w:rPr>
              <w:rFonts w:ascii="Times New Roman" w:eastAsia="宋体" w:hAnsi="Times New Roman" w:cs="Times New Roman"/>
              <w:sz w:val="24"/>
            </w:rPr>
            <w:delText>1</w:delText>
          </w:r>
        </w:del>
        <w:r>
          <w:rPr>
            <w:rFonts w:ascii="Times New Roman" w:eastAsia="宋体" w:hAnsi="Times New Roman" w:cs="Times New Roman"/>
            <w:sz w:val="24"/>
          </w:rPr>
          <w:t>3.5</w:t>
        </w:r>
        <w:r>
          <w:rPr>
            <w:rFonts w:ascii="Times New Roman" w:eastAsia="宋体" w:hAnsi="Times New Roman" w:cs="Times New Roman"/>
            <w:sz w:val="24"/>
          </w:rPr>
          <w:t>元</w:t>
        </w:r>
        <w:r>
          <w:rPr>
            <w:rFonts w:ascii="Times New Roman" w:eastAsia="宋体" w:hAnsi="Times New Roman" w:cs="Times New Roman"/>
            <w:sz w:val="24"/>
          </w:rPr>
          <w:t>/</w:t>
        </w:r>
        <w:r>
          <w:rPr>
            <w:rFonts w:ascii="Times New Roman" w:eastAsia="宋体" w:hAnsi="Times New Roman" w:cs="Times New Roman"/>
            <w:sz w:val="24"/>
          </w:rPr>
          <w:t>股</w:t>
        </w:r>
        <w:r>
          <w:rPr>
            <w:rFonts w:ascii="Times New Roman" w:eastAsia="宋体" w:hAnsi="Times New Roman" w:cs="Times New Roman" w:hint="eastAsia"/>
            <w:sz w:val="24"/>
          </w:rPr>
          <w:t>之对价</w:t>
        </w:r>
        <w:r>
          <w:rPr>
            <w:rFonts w:ascii="Times New Roman" w:eastAsia="宋体" w:hAnsi="Times New Roman" w:cs="Times New Roman"/>
            <w:sz w:val="24"/>
          </w:rPr>
          <w:t>认购</w:t>
        </w:r>
      </w:ins>
      <w:ins w:id="29" w:author="LawFirm" w:date="2022-04-14T10:31:00Z">
        <w:r>
          <w:rPr>
            <w:rFonts w:ascii="Times New Roman" w:eastAsia="宋体" w:hAnsi="Times New Roman" w:cs="Times New Roman" w:hint="eastAsia"/>
            <w:sz w:val="24"/>
          </w:rPr>
          <w:t>乙</w:t>
        </w:r>
      </w:ins>
      <w:ins w:id="30" w:author="LawFirm" w:date="2022-04-14T10:28:00Z">
        <w:r>
          <w:rPr>
            <w:rFonts w:ascii="Times New Roman" w:eastAsia="宋体" w:hAnsi="Times New Roman" w:cs="Times New Roman"/>
            <w:sz w:val="24"/>
          </w:rPr>
          <w:t>方</w:t>
        </w:r>
      </w:ins>
      <w:ins w:id="31" w:author="LawFirm" w:date="2022-04-14T10:31:00Z">
        <w:r>
          <w:rPr>
            <w:rFonts w:ascii="Times New Roman" w:eastAsia="宋体" w:hAnsi="Times New Roman" w:cs="Times New Roman" w:hint="eastAsia"/>
            <w:sz w:val="24"/>
          </w:rPr>
          <w:t>股份</w:t>
        </w:r>
      </w:ins>
      <w:ins w:id="32" w:author="LawFirm" w:date="2022-04-14T11:00:00Z">
        <w:r>
          <w:rPr>
            <w:rFonts w:ascii="Times New Roman" w:eastAsia="宋体" w:hAnsi="Times New Roman" w:cs="Times New Roman" w:hint="eastAsia"/>
            <w:sz w:val="24"/>
          </w:rPr>
          <w:t>，认购</w:t>
        </w:r>
      </w:ins>
      <w:ins w:id="33" w:author="LawFirm" w:date="2022-04-14T10:28:00Z">
        <w:r>
          <w:rPr>
            <w:rFonts w:ascii="Times New Roman" w:eastAsia="宋体" w:hAnsi="Times New Roman" w:cs="Times New Roman"/>
            <w:sz w:val="24"/>
          </w:rPr>
          <w:t>总数</w:t>
        </w:r>
      </w:ins>
      <w:ins w:id="34" w:author="LawFirm" w:date="2022-04-14T10:32:00Z">
        <w:r>
          <w:rPr>
            <w:rFonts w:ascii="Times New Roman" w:eastAsia="宋体" w:hAnsi="Times New Roman" w:cs="Times New Roman" w:hint="eastAsia"/>
            <w:sz w:val="24"/>
          </w:rPr>
          <w:t>额</w:t>
        </w:r>
      </w:ins>
      <w:ins w:id="35" w:author="LawFirm" w:date="2022-04-14T10:28:00Z">
        <w:r>
          <w:rPr>
            <w:rFonts w:ascii="Times New Roman" w:eastAsia="宋体" w:hAnsi="Times New Roman" w:cs="Times New Roman"/>
            <w:sz w:val="24"/>
          </w:rPr>
          <w:t>为【</w:t>
        </w:r>
      </w:ins>
      <w:ins w:id="36" w:author="LawFirm" w:date="2022-04-14T10:29:00Z">
        <w:del w:id="37" w:author="cz_c" w:date="2022-04-14T13:28:00Z">
          <w:r>
            <w:rPr>
              <w:rFonts w:ascii="Times New Roman" w:eastAsia="宋体" w:hAnsi="Times New Roman" w:cs="Times New Roman"/>
              <w:sz w:val="24"/>
            </w:rPr>
            <w:delText xml:space="preserve">    </w:delText>
          </w:r>
        </w:del>
      </w:ins>
      <w:ins w:id="38" w:author="cz_c" w:date="2022-04-14T13:16:00Z">
        <w:r>
          <w:rPr>
            <w:rFonts w:ascii="Times New Roman" w:eastAsia="宋体" w:hAnsi="Times New Roman" w:cs="Times New Roman" w:hint="eastAsia"/>
            <w:sz w:val="24"/>
          </w:rPr>
          <w:t>798</w:t>
        </w:r>
        <w:r>
          <w:rPr>
            <w:rFonts w:ascii="Times New Roman" w:eastAsia="宋体" w:hAnsi="Times New Roman" w:cs="Times New Roman" w:hint="eastAsia"/>
            <w:sz w:val="24"/>
          </w:rPr>
          <w:t>万</w:t>
        </w:r>
      </w:ins>
      <w:ins w:id="39" w:author="LawFirm" w:date="2022-04-14T10:29:00Z">
        <w:del w:id="40" w:author="cz_c" w:date="2022-04-14T13:28:00Z">
          <w:r>
            <w:rPr>
              <w:rFonts w:ascii="Times New Roman" w:eastAsia="宋体" w:hAnsi="Times New Roman" w:cs="Times New Roman"/>
              <w:sz w:val="24"/>
            </w:rPr>
            <w:delText xml:space="preserve">  </w:delText>
          </w:r>
        </w:del>
      </w:ins>
      <w:ins w:id="41" w:author="LawFirm" w:date="2022-04-14T10:28:00Z">
        <w:r>
          <w:rPr>
            <w:rFonts w:ascii="Times New Roman" w:eastAsia="宋体" w:hAnsi="Times New Roman" w:cs="Times New Roman"/>
            <w:sz w:val="24"/>
          </w:rPr>
          <w:t>】股，认购</w:t>
        </w:r>
      </w:ins>
      <w:ins w:id="42" w:author="LawFirm" w:date="2022-04-14T10:32:00Z">
        <w:r>
          <w:rPr>
            <w:rFonts w:ascii="Times New Roman" w:eastAsia="宋体" w:hAnsi="Times New Roman" w:cs="Times New Roman" w:hint="eastAsia"/>
            <w:sz w:val="24"/>
          </w:rPr>
          <w:t>股份</w:t>
        </w:r>
      </w:ins>
      <w:ins w:id="43" w:author="LawFirm" w:date="2022-04-14T10:28:00Z">
        <w:r>
          <w:rPr>
            <w:rFonts w:ascii="Times New Roman" w:eastAsia="宋体" w:hAnsi="Times New Roman" w:cs="Times New Roman"/>
            <w:sz w:val="24"/>
          </w:rPr>
          <w:t>的总价款共计人民币【</w:t>
        </w:r>
      </w:ins>
      <w:ins w:id="44" w:author="LawFirm" w:date="2022-04-14T10:29:00Z">
        <w:r>
          <w:rPr>
            <w:rFonts w:ascii="Times New Roman" w:eastAsia="宋体" w:hAnsi="Times New Roman" w:cs="Times New Roman"/>
            <w:sz w:val="24"/>
          </w:rPr>
          <w:t xml:space="preserve"> </w:t>
        </w:r>
      </w:ins>
      <w:ins w:id="45" w:author="cz_c" w:date="2022-04-14T13:16:00Z">
        <w:r>
          <w:rPr>
            <w:rFonts w:ascii="Times New Roman" w:eastAsia="宋体" w:hAnsi="Times New Roman" w:cs="Times New Roman" w:hint="eastAsia"/>
            <w:sz w:val="24"/>
          </w:rPr>
          <w:t>2793</w:t>
        </w:r>
        <w:r>
          <w:rPr>
            <w:rFonts w:ascii="Times New Roman" w:eastAsia="宋体" w:hAnsi="Times New Roman" w:cs="Times New Roman" w:hint="eastAsia"/>
            <w:sz w:val="24"/>
          </w:rPr>
          <w:t>万</w:t>
        </w:r>
      </w:ins>
      <w:ins w:id="46" w:author="LawFirm" w:date="2022-04-14T10:29:00Z">
        <w:del w:id="47" w:author="cz_c" w:date="2022-04-14T13:27:00Z">
          <w:r>
            <w:rPr>
              <w:rFonts w:ascii="Times New Roman" w:eastAsia="宋体" w:hAnsi="Times New Roman" w:cs="Times New Roman"/>
              <w:sz w:val="24"/>
            </w:rPr>
            <w:delText xml:space="preserve">      </w:delText>
          </w:r>
        </w:del>
      </w:ins>
      <w:ins w:id="48" w:author="LawFirm" w:date="2022-04-14T10:28:00Z">
        <w:r>
          <w:rPr>
            <w:rFonts w:ascii="Times New Roman" w:eastAsia="宋体" w:hAnsi="Times New Roman" w:cs="Times New Roman"/>
            <w:sz w:val="24"/>
          </w:rPr>
          <w:t>】元（大写：人民币</w:t>
        </w:r>
      </w:ins>
      <w:ins w:id="49" w:author="cz_c" w:date="2022-04-14T13:17:00Z">
        <w:r>
          <w:rPr>
            <w:rFonts w:ascii="Times New Roman" w:eastAsia="宋体" w:hAnsi="Times New Roman" w:cs="Times New Roman" w:hint="eastAsia"/>
            <w:sz w:val="24"/>
          </w:rPr>
          <w:t>贰仟柒佰</w:t>
        </w:r>
      </w:ins>
      <w:ins w:id="50" w:author="cz_c" w:date="2022-04-14T13:21:00Z">
        <w:r>
          <w:rPr>
            <w:rFonts w:ascii="Times New Roman" w:eastAsia="宋体" w:hAnsi="Times New Roman" w:cs="Times New Roman" w:hint="eastAsia"/>
            <w:sz w:val="24"/>
          </w:rPr>
          <w:t>玖拾叁</w:t>
        </w:r>
      </w:ins>
      <w:ins w:id="51" w:author="LawFirm" w:date="2022-04-14T10:29:00Z">
        <w:del w:id="52" w:author="cz_c" w:date="2022-04-14T13:21:00Z">
          <w:r>
            <w:rPr>
              <w:rFonts w:ascii="Times New Roman" w:eastAsia="宋体" w:hAnsi="Times New Roman" w:cs="Times New Roman" w:hint="eastAsia"/>
              <w:sz w:val="24"/>
            </w:rPr>
            <w:delText xml:space="preserve"> </w:delText>
          </w:r>
          <w:r>
            <w:rPr>
              <w:rFonts w:ascii="Times New Roman" w:eastAsia="宋体" w:hAnsi="Times New Roman" w:cs="Times New Roman"/>
              <w:sz w:val="24"/>
            </w:rPr>
            <w:delText xml:space="preserve">       </w:delText>
          </w:r>
        </w:del>
      </w:ins>
      <w:ins w:id="53" w:author="LawFirm" w:date="2022-04-14T10:28:00Z">
        <w:r>
          <w:rPr>
            <w:rFonts w:ascii="Times New Roman" w:eastAsia="宋体" w:hAnsi="Times New Roman" w:cs="Times New Roman"/>
            <w:sz w:val="24"/>
          </w:rPr>
          <w:t>万元整）</w:t>
        </w:r>
      </w:ins>
      <w:ins w:id="54" w:author="LawFirm" w:date="2022-04-14T11:00:00Z">
        <w:r>
          <w:rPr>
            <w:rFonts w:ascii="Times New Roman" w:eastAsia="宋体" w:hAnsi="Times New Roman" w:cs="Times New Roman" w:hint="eastAsia"/>
            <w:sz w:val="24"/>
          </w:rPr>
          <w:t>，</w:t>
        </w:r>
      </w:ins>
      <w:ins w:id="55" w:author="LawFirm" w:date="2022-04-14T10:36:00Z">
        <w:r>
          <w:rPr>
            <w:rFonts w:ascii="Times New Roman" w:eastAsia="宋体" w:hAnsi="Times New Roman" w:cs="Times New Roman" w:hint="eastAsia"/>
            <w:sz w:val="24"/>
          </w:rPr>
          <w:t>增加</w:t>
        </w:r>
      </w:ins>
      <w:ins w:id="56" w:author="LawFirm" w:date="2022-04-14T10:45:00Z">
        <w:r>
          <w:rPr>
            <w:rFonts w:ascii="Times New Roman" w:eastAsia="宋体" w:hAnsi="Times New Roman" w:cs="Times New Roman" w:hint="eastAsia"/>
            <w:sz w:val="24"/>
          </w:rPr>
          <w:t>乙方</w:t>
        </w:r>
      </w:ins>
      <w:ins w:id="57" w:author="LawFirm" w:date="2022-04-14T10:36:00Z">
        <w:r>
          <w:rPr>
            <w:rFonts w:ascii="Times New Roman" w:eastAsia="宋体" w:hAnsi="Times New Roman" w:cs="Times New Roman" w:hint="eastAsia"/>
            <w:sz w:val="24"/>
          </w:rPr>
          <w:t>注册资本</w:t>
        </w:r>
      </w:ins>
      <w:ins w:id="58" w:author="LawFirm" w:date="2022-04-14T10:45:00Z">
        <w:r>
          <w:rPr>
            <w:rFonts w:ascii="Times New Roman" w:eastAsia="宋体" w:hAnsi="Times New Roman" w:cs="Times New Roman" w:hint="eastAsia"/>
            <w:sz w:val="24"/>
          </w:rPr>
          <w:t>【</w:t>
        </w:r>
      </w:ins>
      <w:ins w:id="59" w:author="cz_c" w:date="2022-04-14T13:16:00Z">
        <w:r>
          <w:rPr>
            <w:rFonts w:ascii="Times New Roman" w:eastAsia="宋体" w:hAnsi="Times New Roman" w:cs="Times New Roman" w:hint="eastAsia"/>
            <w:sz w:val="24"/>
          </w:rPr>
          <w:t>798</w:t>
        </w:r>
      </w:ins>
      <w:ins w:id="60" w:author="LawFirm" w:date="2022-04-14T10:45:00Z">
        <w:r>
          <w:rPr>
            <w:rFonts w:ascii="Times New Roman" w:eastAsia="宋体" w:hAnsi="Times New Roman" w:cs="Times New Roman" w:hint="eastAsia"/>
            <w:sz w:val="24"/>
          </w:rPr>
          <w:t>】</w:t>
        </w:r>
      </w:ins>
      <w:ins w:id="61" w:author="LawFirm" w:date="2022-04-14T10:36:00Z">
        <w:r>
          <w:rPr>
            <w:rFonts w:ascii="Times New Roman" w:eastAsia="宋体" w:hAnsi="Times New Roman" w:cs="Times New Roman"/>
            <w:sz w:val="24"/>
          </w:rPr>
          <w:t>万元</w:t>
        </w:r>
      </w:ins>
      <w:ins w:id="62" w:author="LawFirm" w:date="2022-04-14T11:01:00Z">
        <w:r>
          <w:rPr>
            <w:rFonts w:ascii="Times New Roman" w:eastAsia="宋体" w:hAnsi="Times New Roman" w:cs="Times New Roman" w:hint="eastAsia"/>
            <w:sz w:val="24"/>
          </w:rPr>
          <w:t>（本次增资后，甲方持有乙方【</w:t>
        </w:r>
      </w:ins>
      <w:ins w:id="63" w:author="cz_c" w:date="2022-04-14T13:16:00Z">
        <w:r>
          <w:rPr>
            <w:rFonts w:ascii="Times New Roman" w:eastAsia="宋体" w:hAnsi="Times New Roman" w:cs="Times New Roman" w:hint="eastAsia"/>
            <w:sz w:val="24"/>
          </w:rPr>
          <w:t>6.65</w:t>
        </w:r>
      </w:ins>
      <w:ins w:id="64" w:author="LawFirm" w:date="2022-04-14T11:01:00Z">
        <w:r>
          <w:rPr>
            <w:rFonts w:ascii="Times New Roman" w:eastAsia="宋体" w:hAnsi="Times New Roman" w:cs="Times New Roman" w:hint="eastAsia"/>
            <w:sz w:val="24"/>
          </w:rPr>
          <w:t>】</w:t>
        </w:r>
        <w:r>
          <w:rPr>
            <w:rFonts w:ascii="Times New Roman" w:eastAsia="宋体" w:hAnsi="Times New Roman" w:cs="Times New Roman"/>
            <w:sz w:val="24"/>
          </w:rPr>
          <w:t>%</w:t>
        </w:r>
        <w:r>
          <w:rPr>
            <w:rFonts w:ascii="Times New Roman" w:eastAsia="宋体" w:hAnsi="Times New Roman" w:cs="Times New Roman"/>
            <w:sz w:val="24"/>
          </w:rPr>
          <w:t>的股权，以下简称</w:t>
        </w:r>
        <w:r>
          <w:rPr>
            <w:rFonts w:ascii="Times New Roman" w:eastAsia="宋体" w:hAnsi="Times New Roman" w:cs="Times New Roman"/>
            <w:sz w:val="24"/>
          </w:rPr>
          <w:t>“</w:t>
        </w:r>
        <w:r>
          <w:rPr>
            <w:rFonts w:ascii="Times New Roman" w:eastAsia="宋体" w:hAnsi="Times New Roman" w:cs="Times New Roman"/>
            <w:sz w:val="24"/>
          </w:rPr>
          <w:t>标的股权</w:t>
        </w:r>
        <w:r>
          <w:rPr>
            <w:rFonts w:ascii="Times New Roman" w:eastAsia="宋体" w:hAnsi="Times New Roman" w:cs="Times New Roman"/>
            <w:sz w:val="24"/>
          </w:rPr>
          <w:t>”</w:t>
        </w:r>
        <w:r>
          <w:rPr>
            <w:rFonts w:ascii="Times New Roman" w:eastAsia="宋体" w:hAnsi="Times New Roman" w:cs="Times New Roman" w:hint="eastAsia"/>
            <w:sz w:val="24"/>
          </w:rPr>
          <w:t>）</w:t>
        </w:r>
      </w:ins>
      <w:ins w:id="65" w:author="LawFirm" w:date="2022-04-14T10:36:00Z">
        <w:r>
          <w:rPr>
            <w:rFonts w:ascii="Times New Roman" w:eastAsia="宋体" w:hAnsi="Times New Roman" w:cs="Times New Roman"/>
            <w:sz w:val="24"/>
          </w:rPr>
          <w:t>，余者计入资本公积。</w:t>
        </w:r>
      </w:ins>
      <w:del w:id="66" w:author="LawFirm" w:date="2022-04-14T10:28:00Z">
        <w:r>
          <w:rPr>
            <w:rFonts w:ascii="Times New Roman" w:eastAsia="宋体" w:hAnsi="Times New Roman" w:cs="Times New Roman" w:hint="eastAsia"/>
            <w:sz w:val="24"/>
          </w:rPr>
          <w:delText>方拟将注册资本从人民币</w:delText>
        </w:r>
        <w:r>
          <w:rPr>
            <w:rFonts w:ascii="Times New Roman" w:eastAsia="宋体" w:hAnsi="Times New Roman" w:cs="Times New Roman" w:hint="eastAsia"/>
            <w:sz w:val="24"/>
          </w:rPr>
          <w:delText>111,900,000</w:delText>
        </w:r>
        <w:r>
          <w:rPr>
            <w:rFonts w:ascii="Times New Roman" w:eastAsia="宋体" w:hAnsi="Times New Roman" w:cs="Times New Roman" w:hint="eastAsia"/>
            <w:sz w:val="24"/>
          </w:rPr>
          <w:delText>元增资到人民币</w:delText>
        </w:r>
        <w:r>
          <w:rPr>
            <w:rFonts w:ascii="Times New Roman" w:eastAsia="宋体" w:hAnsi="Times New Roman" w:cs="Times New Roman" w:hint="eastAsia"/>
            <w:sz w:val="24"/>
          </w:rPr>
          <w:delText xml:space="preserve">       </w:delText>
        </w:r>
        <w:r>
          <w:rPr>
            <w:rFonts w:ascii="Times New Roman" w:eastAsia="宋体" w:hAnsi="Times New Roman" w:cs="Times New Roman" w:hint="eastAsia"/>
            <w:sz w:val="24"/>
          </w:rPr>
          <w:delText>元，新增注册资本的</w:delText>
        </w:r>
        <w:r>
          <w:rPr>
            <w:rFonts w:ascii="Times New Roman" w:eastAsia="宋体" w:hAnsi="Times New Roman" w:cs="Times New Roman" w:hint="eastAsia"/>
            <w:sz w:val="24"/>
          </w:rPr>
          <w:delText xml:space="preserve">       </w:delText>
        </w:r>
        <w:r>
          <w:rPr>
            <w:rFonts w:ascii="Times New Roman" w:eastAsia="宋体" w:hAnsi="Times New Roman" w:cs="Times New Roman" w:hint="eastAsia"/>
            <w:sz w:val="24"/>
          </w:rPr>
          <w:delText>元由甲方以合计人民币</w:delText>
        </w:r>
        <w:r>
          <w:rPr>
            <w:rFonts w:ascii="Times New Roman" w:eastAsia="宋体" w:hAnsi="Times New Roman" w:cs="Times New Roman" w:hint="eastAsia"/>
            <w:sz w:val="24"/>
          </w:rPr>
          <w:delText xml:space="preserve">      </w:delText>
        </w:r>
        <w:r>
          <w:rPr>
            <w:rFonts w:ascii="Times New Roman" w:eastAsia="宋体" w:hAnsi="Times New Roman" w:cs="Times New Roman" w:hint="eastAsia"/>
            <w:sz w:val="24"/>
          </w:rPr>
          <w:delText>元现金认购，占本次增资完成后的</w:delText>
        </w:r>
        <w:r>
          <w:rPr>
            <w:rFonts w:ascii="Times New Roman" w:eastAsia="宋体" w:hAnsi="Times New Roman" w:cs="Times New Roman" w:hint="eastAsia"/>
            <w:sz w:val="24"/>
          </w:rPr>
          <w:delText xml:space="preserve">      %</w:delText>
        </w:r>
        <w:r>
          <w:rPr>
            <w:rFonts w:ascii="Times New Roman" w:eastAsia="宋体" w:hAnsi="Times New Roman" w:cs="Times New Roman" w:hint="eastAsia"/>
            <w:sz w:val="24"/>
          </w:rPr>
          <w:delText>的公司股权。</w:delText>
        </w:r>
      </w:del>
    </w:p>
    <w:p w:rsidR="00692913" w:rsidRDefault="00761FA1">
      <w:pPr>
        <w:spacing w:line="360" w:lineRule="auto"/>
        <w:ind w:firstLineChars="200" w:firstLine="480"/>
        <w:rPr>
          <w:del w:id="67" w:author="LawFirm" w:date="2022-04-14T10:27:00Z"/>
          <w:rFonts w:ascii="Times New Roman" w:eastAsia="宋体" w:hAnsi="Times New Roman" w:cs="Times New Roman"/>
          <w:sz w:val="24"/>
        </w:rPr>
      </w:pPr>
      <w:del w:id="68" w:author="LawFirm" w:date="2022-04-14T10:27:00Z">
        <w:r>
          <w:rPr>
            <w:rFonts w:ascii="Times New Roman" w:eastAsia="宋体" w:hAnsi="Times New Roman" w:cs="Times New Roman" w:hint="eastAsia"/>
            <w:sz w:val="24"/>
          </w:rPr>
          <w:delText>本次增资完成后，乙方登记的股东及持股比例如下：</w:delText>
        </w:r>
      </w:del>
    </w:p>
    <w:tbl>
      <w:tblPr>
        <w:tblW w:w="81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4219"/>
        <w:gridCol w:w="1735"/>
        <w:gridCol w:w="2209"/>
      </w:tblGrid>
      <w:tr w:rsidR="00692913">
        <w:trPr>
          <w:trHeight w:val="400"/>
          <w:tblHeader/>
          <w:jc w:val="center"/>
          <w:del w:id="69" w:author="LawFirm" w:date="2022-04-14T10:27:00Z"/>
        </w:trPr>
        <w:tc>
          <w:tcPr>
            <w:tcW w:w="4219" w:type="dxa"/>
            <w:vAlign w:val="center"/>
          </w:tcPr>
          <w:p w:rsidR="00692913" w:rsidRDefault="00761FA1">
            <w:pPr>
              <w:autoSpaceDE w:val="0"/>
              <w:autoSpaceDN w:val="0"/>
              <w:adjustRightInd w:val="0"/>
              <w:spacing w:line="360" w:lineRule="auto"/>
              <w:jc w:val="center"/>
              <w:rPr>
                <w:del w:id="70" w:author="LawFirm" w:date="2022-04-14T10:27:00Z"/>
                <w:rFonts w:ascii="宋体" w:eastAsia="宋体" w:hAnsi="宋体" w:cs="宋体"/>
                <w:b/>
                <w:kern w:val="0"/>
                <w:szCs w:val="21"/>
              </w:rPr>
            </w:pPr>
            <w:bookmarkStart w:id="71" w:name="_Hlk89817754"/>
            <w:del w:id="72" w:author="LawFirm" w:date="2022-04-14T10:27:00Z">
              <w:r>
                <w:rPr>
                  <w:rFonts w:ascii="宋体" w:eastAsia="宋体" w:hAnsi="宋体" w:cs="宋体" w:hint="eastAsia"/>
                  <w:b/>
                  <w:kern w:val="0"/>
                  <w:szCs w:val="21"/>
                </w:rPr>
                <w:delText>股东姓名或名称</w:delText>
              </w:r>
            </w:del>
          </w:p>
        </w:tc>
        <w:tc>
          <w:tcPr>
            <w:tcW w:w="1735" w:type="dxa"/>
            <w:vAlign w:val="center"/>
          </w:tcPr>
          <w:p w:rsidR="00692913" w:rsidRDefault="00761FA1">
            <w:pPr>
              <w:autoSpaceDE w:val="0"/>
              <w:autoSpaceDN w:val="0"/>
              <w:adjustRightInd w:val="0"/>
              <w:spacing w:line="360" w:lineRule="auto"/>
              <w:jc w:val="center"/>
              <w:rPr>
                <w:del w:id="73" w:author="LawFirm" w:date="2022-04-14T10:27:00Z"/>
                <w:rFonts w:ascii="宋体" w:eastAsia="宋体" w:hAnsi="宋体" w:cs="宋体"/>
                <w:b/>
                <w:kern w:val="0"/>
                <w:szCs w:val="21"/>
              </w:rPr>
            </w:pPr>
            <w:del w:id="74" w:author="LawFirm" w:date="2022-04-14T10:27:00Z">
              <w:r>
                <w:rPr>
                  <w:rFonts w:ascii="宋体" w:eastAsia="宋体" w:hAnsi="宋体" w:cs="宋体" w:hint="eastAsia"/>
                  <w:b/>
                  <w:kern w:val="0"/>
                  <w:szCs w:val="21"/>
                </w:rPr>
                <w:delText>认缴出资额</w:delText>
              </w:r>
            </w:del>
          </w:p>
          <w:p w:rsidR="00692913" w:rsidRDefault="00761FA1">
            <w:pPr>
              <w:autoSpaceDE w:val="0"/>
              <w:autoSpaceDN w:val="0"/>
              <w:adjustRightInd w:val="0"/>
              <w:spacing w:line="360" w:lineRule="auto"/>
              <w:jc w:val="center"/>
              <w:rPr>
                <w:del w:id="75" w:author="LawFirm" w:date="2022-04-14T10:27:00Z"/>
                <w:rFonts w:ascii="宋体" w:eastAsia="宋体" w:hAnsi="宋体" w:cs="宋体"/>
                <w:b/>
                <w:kern w:val="0"/>
                <w:szCs w:val="21"/>
              </w:rPr>
            </w:pPr>
            <w:del w:id="76" w:author="LawFirm" w:date="2022-04-14T10:27:00Z">
              <w:r>
                <w:rPr>
                  <w:rFonts w:ascii="宋体" w:eastAsia="宋体" w:hAnsi="宋体" w:cs="宋体" w:hint="eastAsia"/>
                  <w:b/>
                  <w:kern w:val="0"/>
                  <w:szCs w:val="21"/>
                </w:rPr>
                <w:delText>（元人民币）</w:delText>
              </w:r>
            </w:del>
          </w:p>
        </w:tc>
        <w:tc>
          <w:tcPr>
            <w:tcW w:w="2209" w:type="dxa"/>
            <w:vAlign w:val="center"/>
          </w:tcPr>
          <w:p w:rsidR="00692913" w:rsidRDefault="00761FA1">
            <w:pPr>
              <w:autoSpaceDE w:val="0"/>
              <w:autoSpaceDN w:val="0"/>
              <w:adjustRightInd w:val="0"/>
              <w:spacing w:line="360" w:lineRule="auto"/>
              <w:jc w:val="center"/>
              <w:rPr>
                <w:del w:id="77" w:author="LawFirm" w:date="2022-04-14T10:27:00Z"/>
                <w:rFonts w:ascii="宋体" w:eastAsia="宋体" w:hAnsi="宋体" w:cs="宋体"/>
                <w:b/>
                <w:kern w:val="0"/>
                <w:szCs w:val="21"/>
              </w:rPr>
            </w:pPr>
            <w:del w:id="78" w:author="LawFirm" w:date="2022-04-14T10:27:00Z">
              <w:r>
                <w:rPr>
                  <w:rFonts w:ascii="宋体" w:eastAsia="宋体" w:hAnsi="宋体" w:cs="宋体" w:hint="eastAsia"/>
                  <w:b/>
                  <w:kern w:val="0"/>
                  <w:szCs w:val="21"/>
                </w:rPr>
                <w:delText>认缴出资额占总认缴出资额的比例</w:delText>
              </w:r>
            </w:del>
          </w:p>
        </w:tc>
      </w:tr>
      <w:tr w:rsidR="00692913">
        <w:trPr>
          <w:trHeight w:val="418"/>
          <w:jc w:val="center"/>
          <w:del w:id="79" w:author="LawFirm" w:date="2022-04-14T10:27:00Z"/>
        </w:trPr>
        <w:tc>
          <w:tcPr>
            <w:tcW w:w="4219" w:type="dxa"/>
            <w:vAlign w:val="center"/>
          </w:tcPr>
          <w:p w:rsidR="00692913" w:rsidRDefault="00761FA1">
            <w:pPr>
              <w:autoSpaceDE w:val="0"/>
              <w:autoSpaceDN w:val="0"/>
              <w:adjustRightInd w:val="0"/>
              <w:spacing w:line="360" w:lineRule="auto"/>
              <w:jc w:val="center"/>
              <w:rPr>
                <w:del w:id="80" w:author="LawFirm" w:date="2022-04-14T10:27:00Z"/>
                <w:rFonts w:ascii="宋体" w:eastAsia="宋体" w:hAnsi="宋体" w:cs="宋体"/>
                <w:bCs/>
                <w:kern w:val="0"/>
                <w:szCs w:val="21"/>
              </w:rPr>
            </w:pPr>
            <w:del w:id="81" w:author="LawFirm" w:date="2022-04-14T10:27:00Z">
              <w:r>
                <w:rPr>
                  <w:rFonts w:ascii="宋体" w:eastAsia="宋体" w:hAnsi="宋体" w:cs="宋体" w:hint="eastAsia"/>
                  <w:bCs/>
                  <w:kern w:val="0"/>
                  <w:szCs w:val="21"/>
                </w:rPr>
                <w:delText>姚胜强</w:delText>
              </w:r>
            </w:del>
          </w:p>
        </w:tc>
        <w:tc>
          <w:tcPr>
            <w:tcW w:w="1735" w:type="dxa"/>
            <w:vAlign w:val="center"/>
          </w:tcPr>
          <w:p w:rsidR="00692913" w:rsidRDefault="00692913">
            <w:pPr>
              <w:widowControl/>
              <w:spacing w:line="360" w:lineRule="auto"/>
              <w:jc w:val="center"/>
              <w:textAlignment w:val="center"/>
              <w:rPr>
                <w:del w:id="82" w:author="LawFirm" w:date="2022-04-14T10:27:00Z"/>
                <w:rFonts w:ascii="宋体" w:eastAsia="宋体" w:hAnsi="宋体" w:cs="宋体"/>
                <w:kern w:val="0"/>
                <w:szCs w:val="21"/>
              </w:rPr>
            </w:pPr>
          </w:p>
        </w:tc>
        <w:tc>
          <w:tcPr>
            <w:tcW w:w="2209" w:type="dxa"/>
            <w:vAlign w:val="center"/>
          </w:tcPr>
          <w:p w:rsidR="00692913" w:rsidRDefault="00692913">
            <w:pPr>
              <w:widowControl/>
              <w:spacing w:line="360" w:lineRule="auto"/>
              <w:jc w:val="center"/>
              <w:textAlignment w:val="center"/>
              <w:rPr>
                <w:del w:id="83" w:author="LawFirm" w:date="2022-04-14T10:27:00Z"/>
                <w:rFonts w:ascii="宋体" w:eastAsia="宋体" w:hAnsi="宋体" w:cs="宋体"/>
                <w:kern w:val="0"/>
                <w:szCs w:val="21"/>
              </w:rPr>
            </w:pPr>
          </w:p>
        </w:tc>
      </w:tr>
      <w:tr w:rsidR="00692913">
        <w:trPr>
          <w:trHeight w:val="418"/>
          <w:jc w:val="center"/>
          <w:del w:id="84" w:author="LawFirm" w:date="2022-04-14T10:27:00Z"/>
        </w:trPr>
        <w:tc>
          <w:tcPr>
            <w:tcW w:w="4219" w:type="dxa"/>
            <w:tcBorders>
              <w:bottom w:val="single" w:sz="6" w:space="0" w:color="auto"/>
            </w:tcBorders>
            <w:vAlign w:val="center"/>
          </w:tcPr>
          <w:p w:rsidR="00692913" w:rsidRDefault="00761FA1">
            <w:pPr>
              <w:autoSpaceDE w:val="0"/>
              <w:autoSpaceDN w:val="0"/>
              <w:adjustRightInd w:val="0"/>
              <w:spacing w:line="360" w:lineRule="auto"/>
              <w:jc w:val="center"/>
              <w:rPr>
                <w:del w:id="85" w:author="LawFirm" w:date="2022-04-14T10:27:00Z"/>
                <w:rFonts w:ascii="宋体" w:eastAsia="宋体" w:hAnsi="宋体" w:cs="宋体"/>
                <w:bCs/>
                <w:kern w:val="0"/>
                <w:szCs w:val="21"/>
              </w:rPr>
            </w:pPr>
            <w:del w:id="86" w:author="LawFirm" w:date="2022-04-14T10:27:00Z">
              <w:r>
                <w:rPr>
                  <w:rFonts w:ascii="宋体" w:eastAsia="宋体" w:hAnsi="宋体" w:cs="宋体" w:hint="eastAsia"/>
                  <w:bCs/>
                  <w:kern w:val="0"/>
                  <w:szCs w:val="21"/>
                </w:rPr>
                <w:delText>杭州顺峰链业有限公司</w:delText>
              </w:r>
            </w:del>
          </w:p>
        </w:tc>
        <w:tc>
          <w:tcPr>
            <w:tcW w:w="1735" w:type="dxa"/>
            <w:tcBorders>
              <w:bottom w:val="single" w:sz="6" w:space="0" w:color="auto"/>
            </w:tcBorders>
            <w:vAlign w:val="center"/>
          </w:tcPr>
          <w:p w:rsidR="00692913" w:rsidRDefault="00692913">
            <w:pPr>
              <w:widowControl/>
              <w:spacing w:line="360" w:lineRule="auto"/>
              <w:jc w:val="center"/>
              <w:textAlignment w:val="center"/>
              <w:rPr>
                <w:del w:id="87" w:author="LawFirm" w:date="2022-04-14T10:27:00Z"/>
                <w:rFonts w:ascii="宋体" w:eastAsia="宋体" w:hAnsi="宋体" w:cs="宋体"/>
                <w:kern w:val="0"/>
                <w:szCs w:val="21"/>
              </w:rPr>
            </w:pPr>
          </w:p>
        </w:tc>
        <w:tc>
          <w:tcPr>
            <w:tcW w:w="2209" w:type="dxa"/>
            <w:tcBorders>
              <w:bottom w:val="single" w:sz="6" w:space="0" w:color="auto"/>
            </w:tcBorders>
            <w:vAlign w:val="center"/>
          </w:tcPr>
          <w:p w:rsidR="00692913" w:rsidRDefault="00692913">
            <w:pPr>
              <w:widowControl/>
              <w:spacing w:line="360" w:lineRule="auto"/>
              <w:jc w:val="center"/>
              <w:textAlignment w:val="center"/>
              <w:rPr>
                <w:del w:id="88" w:author="LawFirm" w:date="2022-04-14T10:27:00Z"/>
                <w:rFonts w:ascii="宋体" w:eastAsia="宋体" w:hAnsi="宋体" w:cs="宋体"/>
                <w:kern w:val="0"/>
                <w:szCs w:val="21"/>
              </w:rPr>
            </w:pPr>
          </w:p>
        </w:tc>
      </w:tr>
      <w:tr w:rsidR="00692913">
        <w:trPr>
          <w:trHeight w:val="418"/>
          <w:jc w:val="center"/>
          <w:del w:id="89" w:author="LawFirm" w:date="2022-04-14T10:27:00Z"/>
        </w:trPr>
        <w:tc>
          <w:tcPr>
            <w:tcW w:w="4219" w:type="dxa"/>
            <w:tcBorders>
              <w:top w:val="single" w:sz="6" w:space="0" w:color="auto"/>
              <w:bottom w:val="single" w:sz="6" w:space="0" w:color="auto"/>
            </w:tcBorders>
            <w:vAlign w:val="center"/>
          </w:tcPr>
          <w:p w:rsidR="00692913" w:rsidRDefault="00761FA1">
            <w:pPr>
              <w:autoSpaceDE w:val="0"/>
              <w:autoSpaceDN w:val="0"/>
              <w:adjustRightInd w:val="0"/>
              <w:spacing w:line="360" w:lineRule="auto"/>
              <w:jc w:val="center"/>
              <w:rPr>
                <w:del w:id="90" w:author="LawFirm" w:date="2022-04-14T10:27:00Z"/>
                <w:rFonts w:ascii="宋体" w:eastAsia="宋体" w:hAnsi="宋体" w:cs="宋体"/>
                <w:bCs/>
                <w:kern w:val="0"/>
                <w:szCs w:val="21"/>
              </w:rPr>
            </w:pPr>
            <w:del w:id="91" w:author="LawFirm" w:date="2022-04-14T10:27:00Z">
              <w:r>
                <w:rPr>
                  <w:rFonts w:ascii="宋体" w:eastAsia="宋体" w:hAnsi="宋体" w:cs="宋体" w:hint="eastAsia"/>
                  <w:bCs/>
                  <w:kern w:val="0"/>
                  <w:szCs w:val="21"/>
                </w:rPr>
                <w:delText>杭州傲胜投资管理合伙企业（有限合伙）</w:delText>
              </w:r>
            </w:del>
          </w:p>
        </w:tc>
        <w:tc>
          <w:tcPr>
            <w:tcW w:w="1735" w:type="dxa"/>
            <w:tcBorders>
              <w:top w:val="single" w:sz="6" w:space="0" w:color="auto"/>
              <w:bottom w:val="single" w:sz="6" w:space="0" w:color="auto"/>
            </w:tcBorders>
            <w:vAlign w:val="center"/>
          </w:tcPr>
          <w:p w:rsidR="00692913" w:rsidRDefault="00692913">
            <w:pPr>
              <w:widowControl/>
              <w:spacing w:line="360" w:lineRule="auto"/>
              <w:jc w:val="center"/>
              <w:textAlignment w:val="center"/>
              <w:rPr>
                <w:del w:id="92" w:author="LawFirm" w:date="2022-04-14T10:27:00Z"/>
                <w:rFonts w:ascii="宋体" w:eastAsia="宋体" w:hAnsi="宋体" w:cs="宋体"/>
                <w:kern w:val="0"/>
                <w:szCs w:val="21"/>
              </w:rPr>
            </w:pPr>
          </w:p>
        </w:tc>
        <w:tc>
          <w:tcPr>
            <w:tcW w:w="2209" w:type="dxa"/>
            <w:tcBorders>
              <w:top w:val="single" w:sz="6" w:space="0" w:color="auto"/>
              <w:bottom w:val="single" w:sz="6" w:space="0" w:color="auto"/>
            </w:tcBorders>
            <w:vAlign w:val="center"/>
          </w:tcPr>
          <w:p w:rsidR="00692913" w:rsidRDefault="00692913">
            <w:pPr>
              <w:widowControl/>
              <w:spacing w:line="360" w:lineRule="auto"/>
              <w:jc w:val="center"/>
              <w:textAlignment w:val="center"/>
              <w:rPr>
                <w:del w:id="93" w:author="LawFirm" w:date="2022-04-14T10:27:00Z"/>
                <w:rFonts w:ascii="宋体" w:eastAsia="宋体" w:hAnsi="宋体" w:cs="宋体"/>
                <w:kern w:val="0"/>
                <w:szCs w:val="21"/>
              </w:rPr>
            </w:pPr>
          </w:p>
        </w:tc>
      </w:tr>
      <w:tr w:rsidR="00692913">
        <w:trPr>
          <w:trHeight w:val="418"/>
          <w:jc w:val="center"/>
          <w:del w:id="94" w:author="LawFirm" w:date="2022-04-14T10:27:00Z"/>
        </w:trPr>
        <w:tc>
          <w:tcPr>
            <w:tcW w:w="4219" w:type="dxa"/>
            <w:tcBorders>
              <w:top w:val="single" w:sz="6" w:space="0" w:color="auto"/>
              <w:bottom w:val="single" w:sz="6" w:space="0" w:color="auto"/>
            </w:tcBorders>
            <w:vAlign w:val="center"/>
          </w:tcPr>
          <w:p w:rsidR="00692913" w:rsidRDefault="00761FA1">
            <w:pPr>
              <w:autoSpaceDE w:val="0"/>
              <w:autoSpaceDN w:val="0"/>
              <w:adjustRightInd w:val="0"/>
              <w:spacing w:line="360" w:lineRule="auto"/>
              <w:jc w:val="center"/>
              <w:rPr>
                <w:del w:id="95" w:author="LawFirm" w:date="2022-04-14T10:27:00Z"/>
                <w:rFonts w:ascii="宋体" w:eastAsia="宋体" w:hAnsi="宋体" w:cs="宋体"/>
                <w:bCs/>
                <w:kern w:val="0"/>
                <w:szCs w:val="21"/>
              </w:rPr>
            </w:pPr>
            <w:del w:id="96" w:author="LawFirm" w:date="2022-04-14T10:27:00Z">
              <w:r>
                <w:rPr>
                  <w:rFonts w:ascii="宋体" w:eastAsia="宋体" w:hAnsi="宋体" w:cs="宋体" w:hint="eastAsia"/>
                  <w:bCs/>
                  <w:kern w:val="0"/>
                  <w:szCs w:val="21"/>
                </w:rPr>
                <w:delText>杭州盈辉投资管理合伙企业（有限合伙）</w:delText>
              </w:r>
            </w:del>
          </w:p>
        </w:tc>
        <w:tc>
          <w:tcPr>
            <w:tcW w:w="1735" w:type="dxa"/>
            <w:tcBorders>
              <w:top w:val="single" w:sz="6" w:space="0" w:color="auto"/>
              <w:bottom w:val="single" w:sz="6" w:space="0" w:color="auto"/>
            </w:tcBorders>
            <w:vAlign w:val="center"/>
          </w:tcPr>
          <w:p w:rsidR="00692913" w:rsidRDefault="00692913">
            <w:pPr>
              <w:widowControl/>
              <w:spacing w:line="360" w:lineRule="auto"/>
              <w:jc w:val="center"/>
              <w:textAlignment w:val="center"/>
              <w:rPr>
                <w:del w:id="97" w:author="LawFirm" w:date="2022-04-14T10:27:00Z"/>
                <w:rFonts w:ascii="宋体" w:eastAsia="宋体" w:hAnsi="宋体" w:cs="宋体"/>
                <w:kern w:val="0"/>
                <w:szCs w:val="21"/>
              </w:rPr>
            </w:pPr>
          </w:p>
        </w:tc>
        <w:tc>
          <w:tcPr>
            <w:tcW w:w="2209" w:type="dxa"/>
            <w:tcBorders>
              <w:top w:val="single" w:sz="6" w:space="0" w:color="auto"/>
              <w:bottom w:val="single" w:sz="6" w:space="0" w:color="auto"/>
            </w:tcBorders>
            <w:vAlign w:val="center"/>
          </w:tcPr>
          <w:p w:rsidR="00692913" w:rsidRDefault="00692913">
            <w:pPr>
              <w:widowControl/>
              <w:spacing w:line="360" w:lineRule="auto"/>
              <w:jc w:val="center"/>
              <w:textAlignment w:val="center"/>
              <w:rPr>
                <w:del w:id="98" w:author="LawFirm" w:date="2022-04-14T10:27:00Z"/>
                <w:rFonts w:ascii="宋体" w:eastAsia="宋体" w:hAnsi="宋体" w:cs="宋体"/>
                <w:kern w:val="0"/>
                <w:szCs w:val="21"/>
              </w:rPr>
            </w:pPr>
          </w:p>
        </w:tc>
      </w:tr>
      <w:tr w:rsidR="00692913">
        <w:trPr>
          <w:trHeight w:val="412"/>
          <w:jc w:val="center"/>
          <w:del w:id="99" w:author="LawFirm" w:date="2022-04-14T10:27:00Z"/>
        </w:trPr>
        <w:tc>
          <w:tcPr>
            <w:tcW w:w="4219" w:type="dxa"/>
            <w:tcBorders>
              <w:top w:val="single" w:sz="6" w:space="0" w:color="auto"/>
              <w:bottom w:val="single" w:sz="6" w:space="0" w:color="auto"/>
            </w:tcBorders>
            <w:vAlign w:val="center"/>
          </w:tcPr>
          <w:p w:rsidR="00692913" w:rsidRDefault="00761FA1">
            <w:pPr>
              <w:autoSpaceDE w:val="0"/>
              <w:autoSpaceDN w:val="0"/>
              <w:adjustRightInd w:val="0"/>
              <w:spacing w:line="360" w:lineRule="auto"/>
              <w:jc w:val="center"/>
              <w:rPr>
                <w:del w:id="100" w:author="LawFirm" w:date="2022-04-14T10:27:00Z"/>
                <w:rFonts w:ascii="宋体" w:eastAsia="宋体" w:hAnsi="宋体" w:cs="宋体"/>
                <w:bCs/>
                <w:kern w:val="0"/>
                <w:szCs w:val="21"/>
              </w:rPr>
            </w:pPr>
            <w:del w:id="101" w:author="LawFirm" w:date="2022-04-14T10:27:00Z">
              <w:r>
                <w:rPr>
                  <w:rFonts w:ascii="宋体" w:eastAsia="宋体" w:hAnsi="宋体" w:cs="宋体" w:hint="eastAsia"/>
                  <w:bCs/>
                  <w:kern w:val="0"/>
                  <w:szCs w:val="21"/>
                </w:rPr>
                <w:delText>夏爽</w:delText>
              </w:r>
            </w:del>
          </w:p>
        </w:tc>
        <w:tc>
          <w:tcPr>
            <w:tcW w:w="1735" w:type="dxa"/>
            <w:tcBorders>
              <w:top w:val="single" w:sz="6" w:space="0" w:color="auto"/>
              <w:bottom w:val="single" w:sz="6" w:space="0" w:color="auto"/>
            </w:tcBorders>
            <w:vAlign w:val="center"/>
          </w:tcPr>
          <w:p w:rsidR="00692913" w:rsidRDefault="00692913">
            <w:pPr>
              <w:widowControl/>
              <w:autoSpaceDE w:val="0"/>
              <w:autoSpaceDN w:val="0"/>
              <w:adjustRightInd w:val="0"/>
              <w:spacing w:line="360" w:lineRule="auto"/>
              <w:jc w:val="center"/>
              <w:textAlignment w:val="center"/>
              <w:rPr>
                <w:del w:id="102" w:author="LawFirm" w:date="2022-04-14T10:27:00Z"/>
                <w:rFonts w:ascii="宋体" w:eastAsia="宋体" w:hAnsi="宋体" w:cs="宋体"/>
                <w:kern w:val="0"/>
                <w:szCs w:val="21"/>
              </w:rPr>
            </w:pPr>
          </w:p>
        </w:tc>
        <w:tc>
          <w:tcPr>
            <w:tcW w:w="2209" w:type="dxa"/>
            <w:tcBorders>
              <w:top w:val="single" w:sz="6" w:space="0" w:color="auto"/>
              <w:bottom w:val="single" w:sz="6" w:space="0" w:color="auto"/>
            </w:tcBorders>
            <w:vAlign w:val="center"/>
          </w:tcPr>
          <w:p w:rsidR="00692913" w:rsidRDefault="00692913">
            <w:pPr>
              <w:widowControl/>
              <w:autoSpaceDE w:val="0"/>
              <w:autoSpaceDN w:val="0"/>
              <w:adjustRightInd w:val="0"/>
              <w:spacing w:line="360" w:lineRule="auto"/>
              <w:jc w:val="center"/>
              <w:textAlignment w:val="center"/>
              <w:rPr>
                <w:del w:id="103" w:author="LawFirm" w:date="2022-04-14T10:27:00Z"/>
                <w:rFonts w:ascii="宋体" w:eastAsia="宋体" w:hAnsi="宋体" w:cs="宋体"/>
                <w:kern w:val="0"/>
                <w:szCs w:val="21"/>
              </w:rPr>
            </w:pPr>
          </w:p>
        </w:tc>
      </w:tr>
      <w:tr w:rsidR="00692913">
        <w:trPr>
          <w:trHeight w:val="412"/>
          <w:jc w:val="center"/>
          <w:del w:id="104" w:author="LawFirm" w:date="2022-04-14T10:27:00Z"/>
        </w:trPr>
        <w:tc>
          <w:tcPr>
            <w:tcW w:w="4219" w:type="dxa"/>
            <w:tcBorders>
              <w:top w:val="single" w:sz="6" w:space="0" w:color="auto"/>
              <w:bottom w:val="single" w:sz="6" w:space="0" w:color="auto"/>
            </w:tcBorders>
            <w:vAlign w:val="center"/>
          </w:tcPr>
          <w:p w:rsidR="00692913" w:rsidRDefault="00761FA1">
            <w:pPr>
              <w:autoSpaceDE w:val="0"/>
              <w:autoSpaceDN w:val="0"/>
              <w:adjustRightInd w:val="0"/>
              <w:spacing w:line="360" w:lineRule="auto"/>
              <w:jc w:val="center"/>
              <w:rPr>
                <w:del w:id="105" w:author="LawFirm" w:date="2022-04-14T10:27:00Z"/>
                <w:rFonts w:ascii="宋体" w:eastAsia="宋体" w:hAnsi="宋体" w:cs="宋体"/>
                <w:bCs/>
                <w:kern w:val="0"/>
                <w:szCs w:val="21"/>
              </w:rPr>
            </w:pPr>
            <w:del w:id="106" w:author="LawFirm" w:date="2022-04-14T10:27:00Z">
              <w:r>
                <w:rPr>
                  <w:rFonts w:ascii="宋体" w:eastAsia="宋体" w:hAnsi="宋体" w:cs="宋体" w:hint="eastAsia"/>
                  <w:bCs/>
                  <w:kern w:val="0"/>
                  <w:szCs w:val="21"/>
                </w:rPr>
                <w:delText>翁志煌</w:delText>
              </w:r>
            </w:del>
          </w:p>
        </w:tc>
        <w:tc>
          <w:tcPr>
            <w:tcW w:w="1735" w:type="dxa"/>
            <w:tcBorders>
              <w:top w:val="single" w:sz="6" w:space="0" w:color="auto"/>
              <w:bottom w:val="single" w:sz="6" w:space="0" w:color="auto"/>
            </w:tcBorders>
            <w:vAlign w:val="center"/>
          </w:tcPr>
          <w:p w:rsidR="00692913" w:rsidRDefault="00692913">
            <w:pPr>
              <w:widowControl/>
              <w:autoSpaceDE w:val="0"/>
              <w:autoSpaceDN w:val="0"/>
              <w:adjustRightInd w:val="0"/>
              <w:spacing w:line="360" w:lineRule="auto"/>
              <w:jc w:val="center"/>
              <w:textAlignment w:val="center"/>
              <w:rPr>
                <w:del w:id="107" w:author="LawFirm" w:date="2022-04-14T10:27:00Z"/>
                <w:rFonts w:ascii="宋体" w:eastAsia="宋体" w:hAnsi="宋体" w:cs="宋体"/>
                <w:kern w:val="0"/>
                <w:szCs w:val="21"/>
              </w:rPr>
            </w:pPr>
          </w:p>
        </w:tc>
        <w:tc>
          <w:tcPr>
            <w:tcW w:w="2209" w:type="dxa"/>
            <w:tcBorders>
              <w:top w:val="single" w:sz="6" w:space="0" w:color="auto"/>
              <w:bottom w:val="single" w:sz="6" w:space="0" w:color="auto"/>
            </w:tcBorders>
            <w:vAlign w:val="center"/>
          </w:tcPr>
          <w:p w:rsidR="00692913" w:rsidRDefault="00692913">
            <w:pPr>
              <w:widowControl/>
              <w:autoSpaceDE w:val="0"/>
              <w:autoSpaceDN w:val="0"/>
              <w:adjustRightInd w:val="0"/>
              <w:spacing w:line="360" w:lineRule="auto"/>
              <w:jc w:val="center"/>
              <w:textAlignment w:val="center"/>
              <w:rPr>
                <w:del w:id="108" w:author="LawFirm" w:date="2022-04-14T10:27:00Z"/>
                <w:rFonts w:ascii="宋体" w:eastAsia="宋体" w:hAnsi="宋体" w:cs="宋体"/>
                <w:kern w:val="0"/>
                <w:szCs w:val="21"/>
              </w:rPr>
            </w:pPr>
          </w:p>
        </w:tc>
      </w:tr>
      <w:tr w:rsidR="00692913">
        <w:trPr>
          <w:trHeight w:val="412"/>
          <w:jc w:val="center"/>
          <w:del w:id="109" w:author="LawFirm" w:date="2022-04-14T10:27:00Z"/>
        </w:trPr>
        <w:tc>
          <w:tcPr>
            <w:tcW w:w="4219" w:type="dxa"/>
            <w:tcBorders>
              <w:top w:val="single" w:sz="6" w:space="0" w:color="auto"/>
              <w:bottom w:val="single" w:sz="6" w:space="0" w:color="auto"/>
            </w:tcBorders>
            <w:vAlign w:val="center"/>
          </w:tcPr>
          <w:p w:rsidR="00692913" w:rsidRDefault="00761FA1">
            <w:pPr>
              <w:autoSpaceDE w:val="0"/>
              <w:autoSpaceDN w:val="0"/>
              <w:adjustRightInd w:val="0"/>
              <w:spacing w:line="360" w:lineRule="auto"/>
              <w:jc w:val="center"/>
              <w:rPr>
                <w:del w:id="110" w:author="LawFirm" w:date="2022-04-14T10:27:00Z"/>
                <w:rFonts w:ascii="宋体" w:eastAsia="宋体" w:hAnsi="宋体" w:cs="宋体"/>
                <w:bCs/>
                <w:kern w:val="0"/>
                <w:szCs w:val="21"/>
              </w:rPr>
            </w:pPr>
            <w:del w:id="111" w:author="LawFirm" w:date="2022-04-14T10:27:00Z">
              <w:r>
                <w:rPr>
                  <w:rFonts w:ascii="宋体" w:eastAsia="宋体" w:hAnsi="宋体" w:cs="宋体" w:hint="eastAsia"/>
                  <w:bCs/>
                  <w:kern w:val="0"/>
                  <w:szCs w:val="21"/>
                </w:rPr>
                <w:delText>周杭佳</w:delText>
              </w:r>
            </w:del>
          </w:p>
        </w:tc>
        <w:tc>
          <w:tcPr>
            <w:tcW w:w="1735" w:type="dxa"/>
            <w:tcBorders>
              <w:top w:val="single" w:sz="6" w:space="0" w:color="auto"/>
              <w:bottom w:val="single" w:sz="6" w:space="0" w:color="auto"/>
            </w:tcBorders>
            <w:vAlign w:val="center"/>
          </w:tcPr>
          <w:p w:rsidR="00692913" w:rsidRDefault="00692913">
            <w:pPr>
              <w:widowControl/>
              <w:autoSpaceDE w:val="0"/>
              <w:autoSpaceDN w:val="0"/>
              <w:adjustRightInd w:val="0"/>
              <w:spacing w:line="360" w:lineRule="auto"/>
              <w:jc w:val="center"/>
              <w:textAlignment w:val="center"/>
              <w:rPr>
                <w:del w:id="112" w:author="LawFirm" w:date="2022-04-14T10:27:00Z"/>
                <w:rFonts w:ascii="宋体" w:eastAsia="宋体" w:hAnsi="宋体" w:cs="宋体"/>
                <w:kern w:val="0"/>
                <w:szCs w:val="21"/>
              </w:rPr>
            </w:pPr>
          </w:p>
        </w:tc>
        <w:tc>
          <w:tcPr>
            <w:tcW w:w="2209" w:type="dxa"/>
            <w:tcBorders>
              <w:top w:val="single" w:sz="6" w:space="0" w:color="auto"/>
              <w:bottom w:val="single" w:sz="6" w:space="0" w:color="auto"/>
            </w:tcBorders>
            <w:vAlign w:val="center"/>
          </w:tcPr>
          <w:p w:rsidR="00692913" w:rsidRDefault="00692913">
            <w:pPr>
              <w:widowControl/>
              <w:autoSpaceDE w:val="0"/>
              <w:autoSpaceDN w:val="0"/>
              <w:adjustRightInd w:val="0"/>
              <w:spacing w:line="360" w:lineRule="auto"/>
              <w:jc w:val="center"/>
              <w:textAlignment w:val="center"/>
              <w:rPr>
                <w:del w:id="113" w:author="LawFirm" w:date="2022-04-14T10:27:00Z"/>
                <w:rFonts w:ascii="宋体" w:eastAsia="宋体" w:hAnsi="宋体" w:cs="宋体"/>
                <w:kern w:val="0"/>
                <w:szCs w:val="21"/>
              </w:rPr>
            </w:pPr>
          </w:p>
        </w:tc>
      </w:tr>
      <w:tr w:rsidR="00692913">
        <w:trPr>
          <w:trHeight w:val="412"/>
          <w:jc w:val="center"/>
          <w:del w:id="114" w:author="LawFirm" w:date="2022-04-14T10:27:00Z"/>
        </w:trPr>
        <w:tc>
          <w:tcPr>
            <w:tcW w:w="4219" w:type="dxa"/>
            <w:tcBorders>
              <w:top w:val="single" w:sz="6" w:space="0" w:color="auto"/>
              <w:bottom w:val="single" w:sz="6" w:space="0" w:color="auto"/>
            </w:tcBorders>
            <w:vAlign w:val="center"/>
          </w:tcPr>
          <w:p w:rsidR="00692913" w:rsidRDefault="00761FA1">
            <w:pPr>
              <w:autoSpaceDE w:val="0"/>
              <w:autoSpaceDN w:val="0"/>
              <w:adjustRightInd w:val="0"/>
              <w:spacing w:line="360" w:lineRule="auto"/>
              <w:jc w:val="center"/>
              <w:rPr>
                <w:del w:id="115" w:author="LawFirm" w:date="2022-04-14T10:27:00Z"/>
                <w:rFonts w:ascii="宋体" w:eastAsia="宋体" w:hAnsi="宋体" w:cs="宋体"/>
                <w:bCs/>
                <w:kern w:val="0"/>
                <w:szCs w:val="21"/>
              </w:rPr>
            </w:pPr>
            <w:del w:id="116" w:author="LawFirm" w:date="2022-04-14T10:27:00Z">
              <w:r>
                <w:rPr>
                  <w:rFonts w:ascii="宋体" w:eastAsia="宋体" w:hAnsi="宋体" w:cs="宋体" w:hint="eastAsia"/>
                  <w:bCs/>
                  <w:kern w:val="0"/>
                  <w:szCs w:val="21"/>
                </w:rPr>
                <w:delText>何德明</w:delText>
              </w:r>
            </w:del>
          </w:p>
        </w:tc>
        <w:tc>
          <w:tcPr>
            <w:tcW w:w="1735" w:type="dxa"/>
            <w:tcBorders>
              <w:top w:val="single" w:sz="6" w:space="0" w:color="auto"/>
              <w:bottom w:val="single" w:sz="6" w:space="0" w:color="auto"/>
            </w:tcBorders>
            <w:vAlign w:val="center"/>
          </w:tcPr>
          <w:p w:rsidR="00692913" w:rsidRDefault="00692913">
            <w:pPr>
              <w:widowControl/>
              <w:autoSpaceDE w:val="0"/>
              <w:autoSpaceDN w:val="0"/>
              <w:adjustRightInd w:val="0"/>
              <w:spacing w:line="360" w:lineRule="auto"/>
              <w:jc w:val="center"/>
              <w:textAlignment w:val="center"/>
              <w:rPr>
                <w:del w:id="117" w:author="LawFirm" w:date="2022-04-14T10:27:00Z"/>
                <w:rFonts w:ascii="宋体" w:eastAsia="宋体" w:hAnsi="宋体" w:cs="宋体"/>
                <w:kern w:val="0"/>
                <w:szCs w:val="21"/>
              </w:rPr>
            </w:pPr>
          </w:p>
        </w:tc>
        <w:tc>
          <w:tcPr>
            <w:tcW w:w="2209" w:type="dxa"/>
            <w:tcBorders>
              <w:top w:val="single" w:sz="6" w:space="0" w:color="auto"/>
              <w:bottom w:val="single" w:sz="6" w:space="0" w:color="auto"/>
            </w:tcBorders>
            <w:vAlign w:val="center"/>
          </w:tcPr>
          <w:p w:rsidR="00692913" w:rsidRDefault="00692913">
            <w:pPr>
              <w:widowControl/>
              <w:autoSpaceDE w:val="0"/>
              <w:autoSpaceDN w:val="0"/>
              <w:adjustRightInd w:val="0"/>
              <w:spacing w:line="360" w:lineRule="auto"/>
              <w:jc w:val="center"/>
              <w:textAlignment w:val="center"/>
              <w:rPr>
                <w:del w:id="118" w:author="LawFirm" w:date="2022-04-14T10:27:00Z"/>
                <w:rFonts w:ascii="宋体" w:eastAsia="宋体" w:hAnsi="宋体" w:cs="宋体"/>
                <w:kern w:val="0"/>
                <w:szCs w:val="21"/>
              </w:rPr>
            </w:pPr>
          </w:p>
        </w:tc>
      </w:tr>
      <w:tr w:rsidR="00692913">
        <w:trPr>
          <w:trHeight w:val="412"/>
          <w:jc w:val="center"/>
          <w:del w:id="119" w:author="LawFirm" w:date="2022-04-14T10:27:00Z"/>
        </w:trPr>
        <w:tc>
          <w:tcPr>
            <w:tcW w:w="4219" w:type="dxa"/>
            <w:tcBorders>
              <w:top w:val="single" w:sz="6" w:space="0" w:color="auto"/>
              <w:bottom w:val="single" w:sz="6" w:space="0" w:color="auto"/>
            </w:tcBorders>
            <w:vAlign w:val="center"/>
          </w:tcPr>
          <w:p w:rsidR="00692913" w:rsidRDefault="00761FA1">
            <w:pPr>
              <w:autoSpaceDE w:val="0"/>
              <w:autoSpaceDN w:val="0"/>
              <w:adjustRightInd w:val="0"/>
              <w:spacing w:line="360" w:lineRule="auto"/>
              <w:jc w:val="center"/>
              <w:rPr>
                <w:del w:id="120" w:author="LawFirm" w:date="2022-04-14T10:27:00Z"/>
                <w:rFonts w:ascii="宋体" w:eastAsia="宋体" w:hAnsi="宋体" w:cs="宋体"/>
                <w:bCs/>
                <w:kern w:val="0"/>
                <w:szCs w:val="21"/>
              </w:rPr>
            </w:pPr>
            <w:del w:id="121" w:author="LawFirm" w:date="2022-04-14T10:27:00Z">
              <w:r>
                <w:rPr>
                  <w:rFonts w:ascii="宋体" w:eastAsia="宋体" w:hAnsi="宋体" w:cs="宋体" w:hint="eastAsia"/>
                  <w:bCs/>
                  <w:kern w:val="0"/>
                  <w:szCs w:val="21"/>
                </w:rPr>
                <w:delText>林丽</w:delText>
              </w:r>
            </w:del>
          </w:p>
        </w:tc>
        <w:tc>
          <w:tcPr>
            <w:tcW w:w="1735" w:type="dxa"/>
            <w:tcBorders>
              <w:top w:val="single" w:sz="6" w:space="0" w:color="auto"/>
              <w:bottom w:val="single" w:sz="6" w:space="0" w:color="auto"/>
            </w:tcBorders>
            <w:vAlign w:val="center"/>
          </w:tcPr>
          <w:p w:rsidR="00692913" w:rsidRDefault="00692913">
            <w:pPr>
              <w:widowControl/>
              <w:autoSpaceDE w:val="0"/>
              <w:autoSpaceDN w:val="0"/>
              <w:adjustRightInd w:val="0"/>
              <w:spacing w:line="360" w:lineRule="auto"/>
              <w:jc w:val="center"/>
              <w:textAlignment w:val="center"/>
              <w:rPr>
                <w:del w:id="122" w:author="LawFirm" w:date="2022-04-14T10:27:00Z"/>
                <w:rFonts w:ascii="宋体" w:eastAsia="宋体" w:hAnsi="宋体" w:cs="宋体"/>
                <w:kern w:val="0"/>
                <w:szCs w:val="21"/>
              </w:rPr>
            </w:pPr>
          </w:p>
        </w:tc>
        <w:tc>
          <w:tcPr>
            <w:tcW w:w="2209" w:type="dxa"/>
            <w:tcBorders>
              <w:top w:val="single" w:sz="6" w:space="0" w:color="auto"/>
              <w:bottom w:val="single" w:sz="6" w:space="0" w:color="auto"/>
            </w:tcBorders>
            <w:vAlign w:val="center"/>
          </w:tcPr>
          <w:p w:rsidR="00692913" w:rsidRDefault="00692913">
            <w:pPr>
              <w:widowControl/>
              <w:autoSpaceDE w:val="0"/>
              <w:autoSpaceDN w:val="0"/>
              <w:adjustRightInd w:val="0"/>
              <w:spacing w:line="360" w:lineRule="auto"/>
              <w:jc w:val="center"/>
              <w:textAlignment w:val="center"/>
              <w:rPr>
                <w:del w:id="123" w:author="LawFirm" w:date="2022-04-14T10:27:00Z"/>
                <w:rFonts w:ascii="宋体" w:eastAsia="宋体" w:hAnsi="宋体" w:cs="宋体"/>
                <w:kern w:val="0"/>
                <w:szCs w:val="21"/>
              </w:rPr>
            </w:pPr>
          </w:p>
        </w:tc>
      </w:tr>
      <w:tr w:rsidR="00692913">
        <w:trPr>
          <w:trHeight w:val="412"/>
          <w:jc w:val="center"/>
          <w:del w:id="124" w:author="LawFirm" w:date="2022-04-14T10:27:00Z"/>
        </w:trPr>
        <w:tc>
          <w:tcPr>
            <w:tcW w:w="4219" w:type="dxa"/>
            <w:tcBorders>
              <w:top w:val="single" w:sz="6" w:space="0" w:color="auto"/>
              <w:bottom w:val="single" w:sz="6" w:space="0" w:color="auto"/>
            </w:tcBorders>
            <w:vAlign w:val="center"/>
          </w:tcPr>
          <w:p w:rsidR="00692913" w:rsidRDefault="00761FA1">
            <w:pPr>
              <w:autoSpaceDE w:val="0"/>
              <w:autoSpaceDN w:val="0"/>
              <w:adjustRightInd w:val="0"/>
              <w:spacing w:line="360" w:lineRule="auto"/>
              <w:jc w:val="center"/>
              <w:rPr>
                <w:del w:id="125" w:author="LawFirm" w:date="2022-04-14T10:27:00Z"/>
                <w:rFonts w:ascii="宋体" w:eastAsia="宋体" w:hAnsi="宋体" w:cs="宋体"/>
                <w:bCs/>
                <w:kern w:val="0"/>
                <w:szCs w:val="21"/>
              </w:rPr>
            </w:pPr>
            <w:del w:id="126" w:author="LawFirm" w:date="2022-04-14T10:27:00Z">
              <w:r>
                <w:rPr>
                  <w:rFonts w:ascii="宋体" w:eastAsia="宋体" w:hAnsi="宋体" w:cs="宋体" w:hint="eastAsia"/>
                  <w:bCs/>
                  <w:kern w:val="0"/>
                  <w:szCs w:val="21"/>
                </w:rPr>
                <w:delText>杭州太行投资管理合伙企业（有限合伙）</w:delText>
              </w:r>
            </w:del>
          </w:p>
        </w:tc>
        <w:tc>
          <w:tcPr>
            <w:tcW w:w="1735" w:type="dxa"/>
            <w:tcBorders>
              <w:top w:val="single" w:sz="6" w:space="0" w:color="auto"/>
              <w:bottom w:val="single" w:sz="6" w:space="0" w:color="auto"/>
            </w:tcBorders>
            <w:vAlign w:val="center"/>
          </w:tcPr>
          <w:p w:rsidR="00692913" w:rsidRDefault="00692913">
            <w:pPr>
              <w:widowControl/>
              <w:autoSpaceDE w:val="0"/>
              <w:autoSpaceDN w:val="0"/>
              <w:adjustRightInd w:val="0"/>
              <w:spacing w:line="360" w:lineRule="auto"/>
              <w:jc w:val="center"/>
              <w:textAlignment w:val="center"/>
              <w:rPr>
                <w:del w:id="127" w:author="LawFirm" w:date="2022-04-14T10:27:00Z"/>
                <w:rFonts w:ascii="宋体" w:eastAsia="宋体" w:hAnsi="宋体" w:cs="宋体"/>
                <w:kern w:val="0"/>
                <w:szCs w:val="21"/>
              </w:rPr>
            </w:pPr>
          </w:p>
        </w:tc>
        <w:tc>
          <w:tcPr>
            <w:tcW w:w="2209" w:type="dxa"/>
            <w:tcBorders>
              <w:top w:val="single" w:sz="6" w:space="0" w:color="auto"/>
              <w:bottom w:val="single" w:sz="6" w:space="0" w:color="auto"/>
            </w:tcBorders>
            <w:vAlign w:val="center"/>
          </w:tcPr>
          <w:p w:rsidR="00692913" w:rsidRDefault="00692913">
            <w:pPr>
              <w:widowControl/>
              <w:autoSpaceDE w:val="0"/>
              <w:autoSpaceDN w:val="0"/>
              <w:adjustRightInd w:val="0"/>
              <w:spacing w:line="360" w:lineRule="auto"/>
              <w:jc w:val="center"/>
              <w:textAlignment w:val="center"/>
              <w:rPr>
                <w:del w:id="128" w:author="LawFirm" w:date="2022-04-14T10:27:00Z"/>
                <w:rFonts w:ascii="宋体" w:eastAsia="宋体" w:hAnsi="宋体" w:cs="宋体"/>
                <w:kern w:val="0"/>
                <w:szCs w:val="21"/>
              </w:rPr>
            </w:pPr>
          </w:p>
        </w:tc>
      </w:tr>
      <w:tr w:rsidR="00692913">
        <w:trPr>
          <w:trHeight w:val="412"/>
          <w:jc w:val="center"/>
          <w:del w:id="129" w:author="LawFirm" w:date="2022-04-14T10:27:00Z"/>
        </w:trPr>
        <w:tc>
          <w:tcPr>
            <w:tcW w:w="4219" w:type="dxa"/>
            <w:tcBorders>
              <w:top w:val="single" w:sz="6" w:space="0" w:color="auto"/>
              <w:bottom w:val="single" w:sz="6" w:space="0" w:color="auto"/>
            </w:tcBorders>
            <w:vAlign w:val="center"/>
          </w:tcPr>
          <w:p w:rsidR="00692913" w:rsidRDefault="00761FA1">
            <w:pPr>
              <w:autoSpaceDE w:val="0"/>
              <w:autoSpaceDN w:val="0"/>
              <w:adjustRightInd w:val="0"/>
              <w:spacing w:line="360" w:lineRule="auto"/>
              <w:jc w:val="center"/>
              <w:rPr>
                <w:del w:id="130" w:author="LawFirm" w:date="2022-04-14T10:27:00Z"/>
                <w:rFonts w:ascii="宋体" w:eastAsia="宋体" w:hAnsi="宋体" w:cs="宋体"/>
                <w:bCs/>
                <w:kern w:val="0"/>
                <w:szCs w:val="21"/>
              </w:rPr>
            </w:pPr>
            <w:del w:id="131" w:author="LawFirm" w:date="2022-04-14T10:27:00Z">
              <w:r>
                <w:rPr>
                  <w:rFonts w:ascii="宋体" w:eastAsia="宋体" w:hAnsi="宋体" w:cs="宋体" w:hint="eastAsia"/>
                  <w:bCs/>
                  <w:kern w:val="0"/>
                  <w:szCs w:val="21"/>
                </w:rPr>
                <w:delText>蔡群盛</w:delText>
              </w:r>
            </w:del>
          </w:p>
        </w:tc>
        <w:tc>
          <w:tcPr>
            <w:tcW w:w="1735" w:type="dxa"/>
            <w:tcBorders>
              <w:top w:val="single" w:sz="6" w:space="0" w:color="auto"/>
              <w:bottom w:val="single" w:sz="6" w:space="0" w:color="auto"/>
            </w:tcBorders>
            <w:vAlign w:val="center"/>
          </w:tcPr>
          <w:p w:rsidR="00692913" w:rsidRDefault="00692913">
            <w:pPr>
              <w:widowControl/>
              <w:autoSpaceDE w:val="0"/>
              <w:autoSpaceDN w:val="0"/>
              <w:adjustRightInd w:val="0"/>
              <w:spacing w:line="360" w:lineRule="auto"/>
              <w:jc w:val="center"/>
              <w:textAlignment w:val="center"/>
              <w:rPr>
                <w:del w:id="132" w:author="LawFirm" w:date="2022-04-14T10:27:00Z"/>
                <w:rFonts w:ascii="宋体" w:eastAsia="宋体" w:hAnsi="宋体" w:cs="宋体"/>
                <w:kern w:val="0"/>
                <w:szCs w:val="21"/>
              </w:rPr>
            </w:pPr>
          </w:p>
        </w:tc>
        <w:tc>
          <w:tcPr>
            <w:tcW w:w="2209" w:type="dxa"/>
            <w:tcBorders>
              <w:top w:val="single" w:sz="6" w:space="0" w:color="auto"/>
              <w:bottom w:val="single" w:sz="6" w:space="0" w:color="auto"/>
            </w:tcBorders>
            <w:vAlign w:val="center"/>
          </w:tcPr>
          <w:p w:rsidR="00692913" w:rsidRDefault="00692913">
            <w:pPr>
              <w:widowControl/>
              <w:autoSpaceDE w:val="0"/>
              <w:autoSpaceDN w:val="0"/>
              <w:adjustRightInd w:val="0"/>
              <w:spacing w:line="360" w:lineRule="auto"/>
              <w:jc w:val="center"/>
              <w:textAlignment w:val="center"/>
              <w:rPr>
                <w:del w:id="133" w:author="LawFirm" w:date="2022-04-14T10:27:00Z"/>
                <w:rFonts w:ascii="宋体" w:eastAsia="宋体" w:hAnsi="宋体" w:cs="宋体"/>
                <w:kern w:val="0"/>
                <w:szCs w:val="21"/>
              </w:rPr>
            </w:pPr>
          </w:p>
        </w:tc>
      </w:tr>
      <w:tr w:rsidR="00692913">
        <w:trPr>
          <w:trHeight w:val="412"/>
          <w:jc w:val="center"/>
          <w:del w:id="134" w:author="LawFirm" w:date="2022-04-14T10:27:00Z"/>
        </w:trPr>
        <w:tc>
          <w:tcPr>
            <w:tcW w:w="4219" w:type="dxa"/>
            <w:tcBorders>
              <w:top w:val="single" w:sz="6" w:space="0" w:color="auto"/>
              <w:bottom w:val="single" w:sz="6" w:space="0" w:color="auto"/>
            </w:tcBorders>
            <w:vAlign w:val="center"/>
          </w:tcPr>
          <w:p w:rsidR="00692913" w:rsidRDefault="00761FA1">
            <w:pPr>
              <w:autoSpaceDE w:val="0"/>
              <w:autoSpaceDN w:val="0"/>
              <w:adjustRightInd w:val="0"/>
              <w:spacing w:line="360" w:lineRule="auto"/>
              <w:jc w:val="center"/>
              <w:rPr>
                <w:del w:id="135" w:author="LawFirm" w:date="2022-04-14T10:27:00Z"/>
                <w:rFonts w:ascii="宋体" w:eastAsia="宋体" w:hAnsi="宋体" w:cs="宋体"/>
                <w:bCs/>
                <w:kern w:val="0"/>
                <w:szCs w:val="21"/>
              </w:rPr>
            </w:pPr>
            <w:del w:id="136" w:author="LawFirm" w:date="2022-04-14T10:27:00Z">
              <w:r>
                <w:rPr>
                  <w:rFonts w:ascii="宋体" w:eastAsia="宋体" w:hAnsi="宋体" w:cs="宋体" w:hint="eastAsia"/>
                  <w:bCs/>
                  <w:kern w:val="0"/>
                  <w:szCs w:val="21"/>
                </w:rPr>
                <w:delText>吴葛良</w:delText>
              </w:r>
            </w:del>
          </w:p>
        </w:tc>
        <w:tc>
          <w:tcPr>
            <w:tcW w:w="1735" w:type="dxa"/>
            <w:tcBorders>
              <w:top w:val="single" w:sz="6" w:space="0" w:color="auto"/>
              <w:bottom w:val="single" w:sz="6" w:space="0" w:color="auto"/>
            </w:tcBorders>
            <w:vAlign w:val="center"/>
          </w:tcPr>
          <w:p w:rsidR="00692913" w:rsidRDefault="00692913">
            <w:pPr>
              <w:widowControl/>
              <w:autoSpaceDE w:val="0"/>
              <w:autoSpaceDN w:val="0"/>
              <w:adjustRightInd w:val="0"/>
              <w:spacing w:line="360" w:lineRule="auto"/>
              <w:jc w:val="center"/>
              <w:textAlignment w:val="center"/>
              <w:rPr>
                <w:del w:id="137" w:author="LawFirm" w:date="2022-04-14T10:27:00Z"/>
                <w:rFonts w:ascii="宋体" w:eastAsia="宋体" w:hAnsi="宋体" w:cs="宋体"/>
                <w:kern w:val="0"/>
                <w:szCs w:val="21"/>
              </w:rPr>
            </w:pPr>
          </w:p>
        </w:tc>
        <w:tc>
          <w:tcPr>
            <w:tcW w:w="2209" w:type="dxa"/>
            <w:tcBorders>
              <w:top w:val="single" w:sz="6" w:space="0" w:color="auto"/>
              <w:bottom w:val="single" w:sz="6" w:space="0" w:color="auto"/>
            </w:tcBorders>
            <w:vAlign w:val="center"/>
          </w:tcPr>
          <w:p w:rsidR="00692913" w:rsidRDefault="00692913">
            <w:pPr>
              <w:widowControl/>
              <w:autoSpaceDE w:val="0"/>
              <w:autoSpaceDN w:val="0"/>
              <w:adjustRightInd w:val="0"/>
              <w:spacing w:line="360" w:lineRule="auto"/>
              <w:jc w:val="center"/>
              <w:textAlignment w:val="center"/>
              <w:rPr>
                <w:del w:id="138" w:author="LawFirm" w:date="2022-04-14T10:27:00Z"/>
                <w:rFonts w:ascii="宋体" w:eastAsia="宋体" w:hAnsi="宋体" w:cs="宋体"/>
                <w:kern w:val="0"/>
                <w:szCs w:val="21"/>
              </w:rPr>
            </w:pPr>
          </w:p>
        </w:tc>
      </w:tr>
      <w:tr w:rsidR="00692913">
        <w:trPr>
          <w:trHeight w:val="412"/>
          <w:jc w:val="center"/>
          <w:del w:id="139" w:author="LawFirm" w:date="2022-04-14T10:27:00Z"/>
        </w:trPr>
        <w:tc>
          <w:tcPr>
            <w:tcW w:w="4219" w:type="dxa"/>
            <w:tcBorders>
              <w:top w:val="single" w:sz="6" w:space="0" w:color="auto"/>
              <w:bottom w:val="single" w:sz="6" w:space="0" w:color="auto"/>
            </w:tcBorders>
            <w:vAlign w:val="center"/>
          </w:tcPr>
          <w:p w:rsidR="00692913" w:rsidRDefault="00761FA1">
            <w:pPr>
              <w:autoSpaceDE w:val="0"/>
              <w:autoSpaceDN w:val="0"/>
              <w:adjustRightInd w:val="0"/>
              <w:spacing w:line="360" w:lineRule="auto"/>
              <w:jc w:val="center"/>
              <w:rPr>
                <w:del w:id="140" w:author="LawFirm" w:date="2022-04-14T10:27:00Z"/>
                <w:rFonts w:ascii="宋体" w:eastAsia="宋体" w:hAnsi="宋体" w:cs="宋体"/>
                <w:bCs/>
                <w:kern w:val="0"/>
                <w:szCs w:val="21"/>
              </w:rPr>
            </w:pPr>
            <w:del w:id="141" w:author="LawFirm" w:date="2022-04-14T10:27:00Z">
              <w:r>
                <w:rPr>
                  <w:rFonts w:ascii="宋体" w:eastAsia="宋体" w:hAnsi="宋体" w:cs="宋体" w:hint="eastAsia"/>
                  <w:bCs/>
                  <w:kern w:val="0"/>
                  <w:szCs w:val="21"/>
                </w:rPr>
                <w:delText>杭州老板实业集团有限公司</w:delText>
              </w:r>
            </w:del>
          </w:p>
        </w:tc>
        <w:tc>
          <w:tcPr>
            <w:tcW w:w="1735" w:type="dxa"/>
            <w:tcBorders>
              <w:top w:val="single" w:sz="6" w:space="0" w:color="auto"/>
              <w:bottom w:val="single" w:sz="6" w:space="0" w:color="auto"/>
            </w:tcBorders>
            <w:vAlign w:val="center"/>
          </w:tcPr>
          <w:p w:rsidR="00692913" w:rsidRDefault="00692913">
            <w:pPr>
              <w:widowControl/>
              <w:autoSpaceDE w:val="0"/>
              <w:autoSpaceDN w:val="0"/>
              <w:adjustRightInd w:val="0"/>
              <w:spacing w:line="360" w:lineRule="auto"/>
              <w:jc w:val="center"/>
              <w:textAlignment w:val="center"/>
              <w:rPr>
                <w:del w:id="142" w:author="LawFirm" w:date="2022-04-14T10:27:00Z"/>
                <w:rFonts w:ascii="宋体" w:eastAsia="宋体" w:hAnsi="宋体" w:cs="宋体"/>
                <w:kern w:val="0"/>
                <w:szCs w:val="21"/>
              </w:rPr>
            </w:pPr>
          </w:p>
        </w:tc>
        <w:tc>
          <w:tcPr>
            <w:tcW w:w="2209" w:type="dxa"/>
            <w:tcBorders>
              <w:top w:val="single" w:sz="6" w:space="0" w:color="auto"/>
              <w:bottom w:val="single" w:sz="6" w:space="0" w:color="auto"/>
            </w:tcBorders>
            <w:vAlign w:val="center"/>
          </w:tcPr>
          <w:p w:rsidR="00692913" w:rsidRDefault="00692913">
            <w:pPr>
              <w:widowControl/>
              <w:autoSpaceDE w:val="0"/>
              <w:autoSpaceDN w:val="0"/>
              <w:adjustRightInd w:val="0"/>
              <w:spacing w:line="360" w:lineRule="auto"/>
              <w:jc w:val="center"/>
              <w:textAlignment w:val="center"/>
              <w:rPr>
                <w:del w:id="143" w:author="LawFirm" w:date="2022-04-14T10:27:00Z"/>
                <w:rFonts w:ascii="宋体" w:eastAsia="宋体" w:hAnsi="宋体" w:cs="宋体"/>
                <w:kern w:val="0"/>
                <w:szCs w:val="21"/>
              </w:rPr>
            </w:pPr>
          </w:p>
        </w:tc>
      </w:tr>
      <w:tr w:rsidR="00692913">
        <w:trPr>
          <w:trHeight w:val="412"/>
          <w:jc w:val="center"/>
          <w:del w:id="144" w:author="LawFirm" w:date="2022-04-14T10:27:00Z"/>
        </w:trPr>
        <w:tc>
          <w:tcPr>
            <w:tcW w:w="4219" w:type="dxa"/>
            <w:tcBorders>
              <w:top w:val="single" w:sz="6" w:space="0" w:color="auto"/>
              <w:bottom w:val="single" w:sz="6" w:space="0" w:color="auto"/>
            </w:tcBorders>
            <w:vAlign w:val="center"/>
          </w:tcPr>
          <w:p w:rsidR="00692913" w:rsidRDefault="00761FA1">
            <w:pPr>
              <w:spacing w:line="360" w:lineRule="auto"/>
              <w:jc w:val="center"/>
              <w:rPr>
                <w:del w:id="145" w:author="LawFirm" w:date="2022-04-14T10:27:00Z"/>
                <w:rFonts w:ascii="宋体" w:eastAsia="宋体" w:hAnsi="宋体" w:cs="宋体"/>
                <w:b/>
                <w:szCs w:val="21"/>
              </w:rPr>
            </w:pPr>
            <w:del w:id="146" w:author="LawFirm" w:date="2022-04-14T10:27:00Z">
              <w:r>
                <w:rPr>
                  <w:rFonts w:ascii="宋体" w:eastAsia="宋体" w:hAnsi="宋体" w:cs="宋体" w:hint="eastAsia"/>
                  <w:b/>
                  <w:szCs w:val="21"/>
                </w:rPr>
                <w:delText>合计</w:delText>
              </w:r>
            </w:del>
          </w:p>
        </w:tc>
        <w:tc>
          <w:tcPr>
            <w:tcW w:w="1735" w:type="dxa"/>
            <w:tcBorders>
              <w:top w:val="single" w:sz="6" w:space="0" w:color="auto"/>
              <w:bottom w:val="single" w:sz="6" w:space="0" w:color="auto"/>
            </w:tcBorders>
            <w:vAlign w:val="center"/>
          </w:tcPr>
          <w:p w:rsidR="00692913" w:rsidRDefault="00692913">
            <w:pPr>
              <w:widowControl/>
              <w:spacing w:line="360" w:lineRule="auto"/>
              <w:jc w:val="center"/>
              <w:rPr>
                <w:del w:id="147" w:author="LawFirm" w:date="2022-04-14T10:27:00Z"/>
                <w:rFonts w:ascii="宋体" w:eastAsia="宋体" w:hAnsi="宋体" w:cs="宋体"/>
                <w:b/>
                <w:kern w:val="0"/>
                <w:szCs w:val="21"/>
              </w:rPr>
            </w:pPr>
          </w:p>
        </w:tc>
        <w:tc>
          <w:tcPr>
            <w:tcW w:w="2209" w:type="dxa"/>
            <w:tcBorders>
              <w:top w:val="single" w:sz="6" w:space="0" w:color="auto"/>
              <w:bottom w:val="single" w:sz="6" w:space="0" w:color="auto"/>
            </w:tcBorders>
            <w:vAlign w:val="center"/>
          </w:tcPr>
          <w:p w:rsidR="00692913" w:rsidRDefault="00761FA1">
            <w:pPr>
              <w:widowControl/>
              <w:spacing w:line="360" w:lineRule="auto"/>
              <w:jc w:val="center"/>
              <w:textAlignment w:val="center"/>
              <w:rPr>
                <w:del w:id="148" w:author="LawFirm" w:date="2022-04-14T10:27:00Z"/>
                <w:rFonts w:ascii="宋体" w:eastAsia="宋体" w:hAnsi="宋体" w:cs="宋体"/>
                <w:b/>
                <w:color w:val="000000"/>
                <w:szCs w:val="21"/>
              </w:rPr>
            </w:pPr>
            <w:del w:id="149" w:author="LawFirm" w:date="2022-04-14T10:27:00Z">
              <w:r>
                <w:rPr>
                  <w:rFonts w:ascii="宋体" w:eastAsia="宋体" w:hAnsi="宋体" w:cs="宋体" w:hint="eastAsia"/>
                  <w:b/>
                  <w:color w:val="000000"/>
                  <w:kern w:val="0"/>
                  <w:szCs w:val="21"/>
                  <w:lang w:bidi="ar"/>
                </w:rPr>
                <w:delText>100.00%</w:delText>
              </w:r>
            </w:del>
          </w:p>
        </w:tc>
      </w:tr>
      <w:bookmarkEnd w:id="71"/>
    </w:tbl>
    <w:p w:rsidR="00692913" w:rsidRPr="00692913" w:rsidRDefault="00692913">
      <w:pPr>
        <w:tabs>
          <w:tab w:val="left" w:pos="567"/>
        </w:tabs>
        <w:overflowPunct w:val="0"/>
        <w:adjustRightInd w:val="0"/>
        <w:spacing w:line="360" w:lineRule="auto"/>
        <w:ind w:firstLineChars="200" w:firstLine="482"/>
        <w:rPr>
          <w:del w:id="150" w:author="LawFirm" w:date="2022-04-14T10:29:00Z"/>
          <w:rFonts w:ascii="宋体" w:eastAsia="宋体" w:hAnsi="宋体" w:cs="宋体"/>
          <w:b/>
          <w:bCs/>
          <w:sz w:val="24"/>
          <w:rPrChange w:id="151" w:author="LawFirm" w:date="2022-04-14T10:39:00Z">
            <w:rPr>
              <w:del w:id="152" w:author="LawFirm" w:date="2022-04-14T10:29:00Z"/>
              <w:rFonts w:ascii="宋体" w:eastAsia="宋体" w:hAnsi="宋体" w:cs="宋体"/>
              <w:sz w:val="24"/>
            </w:rPr>
          </w:rPrChange>
        </w:rPr>
      </w:pPr>
    </w:p>
    <w:p w:rsidR="00692913" w:rsidRPr="00692913" w:rsidRDefault="00761FA1" w:rsidP="00692913">
      <w:pPr>
        <w:pStyle w:val="Default"/>
        <w:spacing w:afterLines="50" w:after="156" w:line="460" w:lineRule="exact"/>
        <w:ind w:firstLineChars="200" w:firstLine="482"/>
        <w:outlineLvl w:val="0"/>
        <w:rPr>
          <w:ins w:id="153" w:author="LawFirm" w:date="2022-04-14T10:31:00Z"/>
          <w:rFonts w:ascii="仿宋" w:eastAsia="仿宋" w:hAnsi="仿宋" w:cs="Times New Roman"/>
          <w:b/>
          <w:bCs/>
          <w:rPrChange w:id="154" w:author="LawFirm" w:date="2022-04-14T10:39:00Z">
            <w:rPr>
              <w:ins w:id="155" w:author="LawFirm" w:date="2022-04-14T10:31:00Z"/>
              <w:rFonts w:ascii="仿宋" w:eastAsia="仿宋" w:hAnsi="仿宋" w:cs="Times New Roman"/>
            </w:rPr>
          </w:rPrChange>
        </w:rPr>
        <w:pPrChange w:id="156" w:author="LawFirm" w:date="2022-04-14T10:38:00Z">
          <w:pPr>
            <w:pStyle w:val="Default"/>
            <w:spacing w:afterLines="50" w:after="156" w:line="460" w:lineRule="exact"/>
            <w:ind w:firstLineChars="200" w:firstLine="480"/>
          </w:pPr>
        </w:pPrChange>
      </w:pPr>
      <w:del w:id="157" w:author="LawFirm" w:date="2022-04-14T10:33:00Z">
        <w:r>
          <w:rPr>
            <w:rFonts w:eastAsia="宋体" w:hAnsi="宋体"/>
            <w:b/>
            <w:bCs/>
            <w:rPrChange w:id="158" w:author="LawFirm" w:date="2022-04-14T10:39:00Z">
              <w:rPr>
                <w:rFonts w:eastAsia="宋体" w:hAnsi="宋体"/>
              </w:rPr>
            </w:rPrChange>
          </w:rPr>
          <w:delText>2</w:delText>
        </w:r>
        <w:r>
          <w:rPr>
            <w:rFonts w:eastAsia="宋体" w:hAnsi="宋体"/>
            <w:b/>
            <w:bCs/>
            <w:rPrChange w:id="159" w:author="LawFirm" w:date="2022-04-14T10:39:00Z">
              <w:rPr>
                <w:rFonts w:eastAsia="宋体" w:hAnsi="宋体"/>
              </w:rPr>
            </w:rPrChange>
          </w:rPr>
          <w:delText>、</w:delText>
        </w:r>
      </w:del>
      <w:ins w:id="160" w:author="LawFirm" w:date="2022-04-14T12:06:00Z">
        <w:r>
          <w:rPr>
            <w:rFonts w:eastAsia="宋体" w:hAnsi="宋体" w:cs="Times New Roman" w:hint="eastAsia"/>
            <w:b/>
          </w:rPr>
          <w:t>第二条</w:t>
        </w:r>
        <w:r>
          <w:rPr>
            <w:rFonts w:eastAsia="宋体" w:hAnsi="宋体" w:cs="Times New Roman" w:hint="eastAsia"/>
            <w:b/>
          </w:rPr>
          <w:t xml:space="preserve"> </w:t>
        </w:r>
        <w:r>
          <w:rPr>
            <w:rFonts w:eastAsia="宋体" w:hAnsi="宋体" w:cs="Times New Roman"/>
            <w:b/>
          </w:rPr>
          <w:t xml:space="preserve"> </w:t>
        </w:r>
      </w:ins>
      <w:ins w:id="161" w:author="LawFirm" w:date="2022-04-14T10:38:00Z">
        <w:r>
          <w:rPr>
            <w:rFonts w:eastAsia="宋体" w:hAnsi="宋体" w:hint="eastAsia"/>
            <w:b/>
            <w:bCs/>
            <w:rPrChange w:id="162" w:author="LawFirm" w:date="2022-04-14T10:39:00Z">
              <w:rPr>
                <w:rFonts w:eastAsia="宋体" w:hAnsi="宋体" w:hint="eastAsia"/>
              </w:rPr>
            </w:rPrChange>
          </w:rPr>
          <w:t>认购方式、限售期及支付方式</w:t>
        </w:r>
      </w:ins>
    </w:p>
    <w:p w:rsidR="00692913" w:rsidRPr="00692913" w:rsidRDefault="00761FA1" w:rsidP="00692913">
      <w:pPr>
        <w:spacing w:afterLines="50" w:after="156" w:line="360" w:lineRule="auto"/>
        <w:ind w:firstLineChars="200" w:firstLine="480"/>
        <w:rPr>
          <w:ins w:id="163" w:author="LawFirm" w:date="2022-04-14T10:31:00Z"/>
          <w:rFonts w:ascii="Times New Roman" w:eastAsia="宋体" w:hAnsi="Times New Roman" w:cs="Times New Roman"/>
          <w:rPrChange w:id="164" w:author="LawFirm" w:date="2022-04-14T10:32:00Z">
            <w:rPr>
              <w:ins w:id="165" w:author="LawFirm" w:date="2022-04-14T10:31:00Z"/>
              <w:rFonts w:ascii="仿宋" w:eastAsia="仿宋" w:hAnsi="仿宋" w:cs="Times New Roman"/>
            </w:rPr>
          </w:rPrChange>
        </w:rPr>
        <w:pPrChange w:id="166" w:author="LawFirm" w:date="2022-04-14T10:32:00Z">
          <w:pPr>
            <w:pStyle w:val="Default"/>
            <w:spacing w:afterLines="50" w:after="156" w:line="460" w:lineRule="exact"/>
            <w:ind w:firstLineChars="200" w:firstLine="480"/>
          </w:pPr>
        </w:pPrChange>
      </w:pPr>
      <w:ins w:id="167" w:author="LawFirm" w:date="2022-04-14T10:39:00Z">
        <w:r>
          <w:rPr>
            <w:rFonts w:ascii="Times New Roman" w:eastAsia="宋体" w:hAnsi="Times New Roman" w:cs="Times New Roman" w:hint="eastAsia"/>
            <w:sz w:val="24"/>
          </w:rPr>
          <w:t>1</w:t>
        </w:r>
        <w:r>
          <w:rPr>
            <w:rFonts w:ascii="Times New Roman" w:eastAsia="宋体" w:hAnsi="Times New Roman" w:cs="Times New Roman" w:hint="eastAsia"/>
            <w:sz w:val="24"/>
          </w:rPr>
          <w:t>、</w:t>
        </w:r>
      </w:ins>
      <w:ins w:id="168" w:author="LawFirm" w:date="2022-04-14T10:31:00Z">
        <w:r>
          <w:rPr>
            <w:rFonts w:ascii="Times New Roman" w:eastAsia="宋体" w:hAnsi="Times New Roman" w:cs="Times New Roman" w:hint="eastAsia"/>
            <w:sz w:val="24"/>
            <w:rPrChange w:id="169" w:author="LawFirm" w:date="2022-04-14T10:32:00Z">
              <w:rPr>
                <w:rFonts w:ascii="仿宋" w:eastAsia="仿宋" w:hAnsi="仿宋" w:cs="Times New Roman" w:hint="eastAsia"/>
              </w:rPr>
            </w:rPrChange>
          </w:rPr>
          <w:t>支付方式：甲方应在认购协议签署后，应于</w:t>
        </w:r>
        <w:r>
          <w:rPr>
            <w:rFonts w:ascii="Times New Roman" w:eastAsia="宋体" w:hAnsi="Times New Roman" w:cs="Times New Roman"/>
            <w:sz w:val="24"/>
            <w:u w:val="single"/>
            <w:rPrChange w:id="170" w:author="LawFirm" w:date="2022-04-14T10:32:00Z">
              <w:rPr>
                <w:rFonts w:ascii="仿宋" w:eastAsia="仿宋" w:hAnsi="仿宋" w:cs="Times New Roman"/>
                <w:u w:val="single"/>
              </w:rPr>
            </w:rPrChange>
          </w:rPr>
          <w:t xml:space="preserve">     </w:t>
        </w:r>
        <w:r>
          <w:rPr>
            <w:rFonts w:ascii="Times New Roman" w:eastAsia="宋体" w:hAnsi="Times New Roman" w:cs="Times New Roman" w:hint="eastAsia"/>
            <w:sz w:val="24"/>
            <w:rPrChange w:id="171" w:author="LawFirm" w:date="2022-04-14T10:32:00Z">
              <w:rPr>
                <w:rFonts w:ascii="仿宋" w:eastAsia="仿宋" w:hAnsi="仿宋" w:cs="Times New Roman" w:hint="eastAsia"/>
              </w:rPr>
            </w:rPrChange>
          </w:rPr>
          <w:t>年</w:t>
        </w:r>
        <w:r>
          <w:rPr>
            <w:rFonts w:ascii="Times New Roman" w:eastAsia="宋体" w:hAnsi="Times New Roman" w:cs="Times New Roman"/>
            <w:sz w:val="24"/>
            <w:u w:val="single"/>
            <w:rPrChange w:id="172" w:author="LawFirm" w:date="2022-04-14T10:32:00Z">
              <w:rPr>
                <w:rFonts w:ascii="仿宋" w:eastAsia="仿宋" w:hAnsi="仿宋" w:cs="Times New Roman"/>
                <w:u w:val="single"/>
              </w:rPr>
            </w:rPrChange>
          </w:rPr>
          <w:t xml:space="preserve">     </w:t>
        </w:r>
        <w:r>
          <w:rPr>
            <w:rFonts w:ascii="Times New Roman" w:eastAsia="宋体" w:hAnsi="Times New Roman" w:cs="Times New Roman" w:hint="eastAsia"/>
            <w:sz w:val="24"/>
            <w:rPrChange w:id="173" w:author="LawFirm" w:date="2022-04-14T10:32:00Z">
              <w:rPr>
                <w:rFonts w:ascii="仿宋" w:eastAsia="仿宋" w:hAnsi="仿宋" w:cs="Times New Roman" w:hint="eastAsia"/>
              </w:rPr>
            </w:rPrChange>
          </w:rPr>
          <w:t>月</w:t>
        </w:r>
        <w:r>
          <w:rPr>
            <w:rFonts w:ascii="Times New Roman" w:eastAsia="宋体" w:hAnsi="Times New Roman" w:cs="Times New Roman"/>
            <w:sz w:val="24"/>
            <w:u w:val="single"/>
            <w:rPrChange w:id="174" w:author="LawFirm" w:date="2022-04-14T10:32:00Z">
              <w:rPr>
                <w:rFonts w:ascii="仿宋" w:eastAsia="仿宋" w:hAnsi="仿宋" w:cs="Times New Roman"/>
                <w:u w:val="single"/>
              </w:rPr>
            </w:rPrChange>
          </w:rPr>
          <w:t xml:space="preserve">    </w:t>
        </w:r>
        <w:r>
          <w:rPr>
            <w:rFonts w:ascii="Times New Roman" w:eastAsia="宋体" w:hAnsi="Times New Roman" w:cs="Times New Roman" w:hint="eastAsia"/>
            <w:sz w:val="24"/>
            <w:rPrChange w:id="175" w:author="LawFirm" w:date="2022-04-14T10:32:00Z">
              <w:rPr>
                <w:rFonts w:ascii="仿宋" w:eastAsia="仿宋" w:hAnsi="仿宋" w:cs="Times New Roman" w:hint="eastAsia"/>
              </w:rPr>
            </w:rPrChange>
          </w:rPr>
          <w:t>日前将全部认购资金足额存入乙方</w:t>
        </w:r>
      </w:ins>
      <w:ins w:id="176" w:author="LawFirm" w:date="2022-04-14T10:45:00Z">
        <w:r>
          <w:rPr>
            <w:rFonts w:ascii="Times New Roman" w:eastAsia="宋体" w:hAnsi="Times New Roman" w:cs="Times New Roman" w:hint="eastAsia"/>
            <w:sz w:val="24"/>
          </w:rPr>
          <w:t>本次增资</w:t>
        </w:r>
      </w:ins>
      <w:ins w:id="177" w:author="LawFirm" w:date="2022-04-14T10:31:00Z">
        <w:r>
          <w:rPr>
            <w:rFonts w:ascii="Times New Roman" w:eastAsia="宋体" w:hAnsi="Times New Roman" w:cs="Times New Roman" w:hint="eastAsia"/>
            <w:sz w:val="24"/>
            <w:rPrChange w:id="178" w:author="LawFirm" w:date="2022-04-14T10:32:00Z">
              <w:rPr>
                <w:rFonts w:ascii="仿宋" w:eastAsia="仿宋" w:hAnsi="仿宋" w:cs="Times New Roman" w:hint="eastAsia"/>
              </w:rPr>
            </w:rPrChange>
          </w:rPr>
          <w:t>指定的如下验资账户：</w:t>
        </w:r>
      </w:ins>
    </w:p>
    <w:p w:rsidR="00692913" w:rsidRPr="00692913" w:rsidRDefault="00761FA1" w:rsidP="00692913">
      <w:pPr>
        <w:spacing w:afterLines="50" w:after="156" w:line="360" w:lineRule="auto"/>
        <w:ind w:firstLineChars="200" w:firstLine="480"/>
        <w:rPr>
          <w:ins w:id="179" w:author="LawFirm" w:date="2022-04-14T10:31:00Z"/>
          <w:rFonts w:ascii="Times New Roman" w:eastAsia="宋体" w:hAnsi="Times New Roman" w:cs="Times New Roman"/>
          <w:u w:val="single"/>
          <w:rPrChange w:id="180" w:author="LawFirm" w:date="2022-04-14T10:32:00Z">
            <w:rPr>
              <w:ins w:id="181" w:author="LawFirm" w:date="2022-04-14T10:31:00Z"/>
              <w:rFonts w:ascii="仿宋" w:eastAsia="仿宋" w:hAnsi="仿宋" w:cs="Times New Roman"/>
              <w:u w:val="single"/>
            </w:rPr>
          </w:rPrChange>
        </w:rPr>
        <w:pPrChange w:id="182" w:author="LawFirm" w:date="2022-04-14T10:32:00Z">
          <w:pPr>
            <w:pStyle w:val="Default"/>
            <w:spacing w:afterLines="50" w:after="156" w:line="460" w:lineRule="exact"/>
            <w:ind w:firstLineChars="200" w:firstLine="480"/>
          </w:pPr>
        </w:pPrChange>
      </w:pPr>
      <w:ins w:id="183" w:author="LawFirm" w:date="2022-04-14T10:31:00Z">
        <w:r>
          <w:rPr>
            <w:rFonts w:ascii="Times New Roman" w:eastAsia="宋体" w:hAnsi="Times New Roman" w:cs="Times New Roman"/>
            <w:sz w:val="24"/>
            <w:rPrChange w:id="184" w:author="LawFirm" w:date="2022-04-14T10:32:00Z">
              <w:rPr>
                <w:rFonts w:ascii="仿宋" w:eastAsia="仿宋" w:hAnsi="仿宋" w:cs="Times New Roman"/>
              </w:rPr>
            </w:rPrChange>
          </w:rPr>
          <w:t>账户名称：</w:t>
        </w:r>
        <w:r>
          <w:rPr>
            <w:rFonts w:ascii="Times New Roman" w:eastAsia="宋体" w:hAnsi="Times New Roman" w:cs="Times New Roman"/>
            <w:sz w:val="24"/>
            <w:u w:val="single"/>
            <w:rPrChange w:id="185" w:author="LawFirm" w:date="2022-04-14T10:32:00Z">
              <w:rPr>
                <w:rFonts w:ascii="仿宋" w:eastAsia="仿宋" w:hAnsi="仿宋" w:cs="Times New Roman"/>
                <w:u w:val="single"/>
              </w:rPr>
            </w:rPrChange>
          </w:rPr>
          <w:t xml:space="preserve"> </w:t>
        </w:r>
        <w:r>
          <w:rPr>
            <w:rFonts w:ascii="Times New Roman" w:eastAsia="宋体" w:hAnsi="Times New Roman" w:cs="Times New Roman" w:hint="eastAsia"/>
            <w:sz w:val="24"/>
            <w:u w:val="single"/>
            <w:rPrChange w:id="186" w:author="LawFirm" w:date="2022-04-14T10:32:00Z">
              <w:rPr>
                <w:rFonts w:ascii="仿宋" w:eastAsia="仿宋" w:hAnsi="仿宋" w:cs="Times New Roman" w:hint="eastAsia"/>
                <w:u w:val="single"/>
              </w:rPr>
            </w:rPrChange>
          </w:rPr>
          <w:t>杭州</w:t>
        </w:r>
        <w:bookmarkStart w:id="187" w:name="_Hlk100824760"/>
        <w:r>
          <w:rPr>
            <w:rFonts w:ascii="Times New Roman" w:eastAsia="宋体" w:hAnsi="Times New Roman" w:cs="Times New Roman" w:hint="eastAsia"/>
            <w:sz w:val="24"/>
            <w:u w:val="single"/>
            <w:rPrChange w:id="188" w:author="LawFirm" w:date="2022-04-14T10:32:00Z">
              <w:rPr>
                <w:rFonts w:ascii="仿宋" w:eastAsia="仿宋" w:hAnsi="仿宋" w:cs="Times New Roman" w:hint="eastAsia"/>
                <w:u w:val="single"/>
              </w:rPr>
            </w:rPrChange>
          </w:rPr>
          <w:t>持正科技股份</w:t>
        </w:r>
        <w:bookmarkEnd w:id="187"/>
        <w:r>
          <w:rPr>
            <w:rFonts w:ascii="Times New Roman" w:eastAsia="宋体" w:hAnsi="Times New Roman" w:cs="Times New Roman" w:hint="eastAsia"/>
            <w:sz w:val="24"/>
            <w:u w:val="single"/>
            <w:rPrChange w:id="189" w:author="LawFirm" w:date="2022-04-14T10:32:00Z">
              <w:rPr>
                <w:rFonts w:ascii="仿宋" w:eastAsia="仿宋" w:hAnsi="仿宋" w:cs="Times New Roman" w:hint="eastAsia"/>
                <w:u w:val="single"/>
              </w:rPr>
            </w:rPrChange>
          </w:rPr>
          <w:t>有限公司</w:t>
        </w:r>
        <w:r>
          <w:rPr>
            <w:rFonts w:ascii="Times New Roman" w:eastAsia="宋体" w:hAnsi="Times New Roman" w:cs="Times New Roman"/>
            <w:sz w:val="24"/>
            <w:u w:val="single"/>
            <w:rPrChange w:id="190" w:author="LawFirm" w:date="2022-04-14T10:32:00Z">
              <w:rPr>
                <w:rFonts w:ascii="仿宋" w:eastAsia="仿宋" w:hAnsi="仿宋" w:cs="Times New Roman"/>
                <w:u w:val="single"/>
              </w:rPr>
            </w:rPrChange>
          </w:rPr>
          <w:t xml:space="preserve"> </w:t>
        </w:r>
      </w:ins>
    </w:p>
    <w:p w:rsidR="00692913" w:rsidRPr="00692913" w:rsidRDefault="00761FA1" w:rsidP="00692913">
      <w:pPr>
        <w:spacing w:afterLines="50" w:after="156" w:line="360" w:lineRule="auto"/>
        <w:ind w:firstLineChars="200" w:firstLine="480"/>
        <w:rPr>
          <w:ins w:id="191" w:author="LawFirm" w:date="2022-04-14T10:31:00Z"/>
          <w:rFonts w:ascii="Times New Roman" w:eastAsia="宋体" w:hAnsi="Times New Roman" w:cs="Times New Roman"/>
          <w:u w:val="single"/>
          <w:rPrChange w:id="192" w:author="LawFirm" w:date="2022-04-14T10:32:00Z">
            <w:rPr>
              <w:ins w:id="193" w:author="LawFirm" w:date="2022-04-14T10:31:00Z"/>
              <w:rFonts w:ascii="仿宋" w:eastAsia="仿宋" w:hAnsi="仿宋" w:cs="Times New Roman"/>
              <w:u w:val="single"/>
            </w:rPr>
          </w:rPrChange>
        </w:rPr>
        <w:pPrChange w:id="194" w:author="LawFirm" w:date="2022-04-14T10:32:00Z">
          <w:pPr>
            <w:pStyle w:val="Default"/>
            <w:spacing w:afterLines="50" w:after="156" w:line="460" w:lineRule="exact"/>
            <w:ind w:firstLineChars="200" w:firstLine="480"/>
          </w:pPr>
        </w:pPrChange>
      </w:pPr>
      <w:ins w:id="195" w:author="LawFirm" w:date="2022-04-14T10:31:00Z">
        <w:r>
          <w:rPr>
            <w:rFonts w:ascii="Times New Roman" w:eastAsia="宋体" w:hAnsi="Times New Roman" w:cs="Times New Roman"/>
            <w:sz w:val="24"/>
            <w:rPrChange w:id="196" w:author="LawFirm" w:date="2022-04-14T10:32:00Z">
              <w:rPr>
                <w:rFonts w:ascii="仿宋" w:eastAsia="仿宋" w:hAnsi="仿宋" w:cs="Times New Roman"/>
              </w:rPr>
            </w:rPrChange>
          </w:rPr>
          <w:t>开户银行：</w:t>
        </w:r>
        <w:r>
          <w:rPr>
            <w:rFonts w:ascii="Times New Roman" w:eastAsia="宋体" w:hAnsi="Times New Roman" w:cs="Times New Roman"/>
            <w:sz w:val="24"/>
            <w:u w:val="single"/>
            <w:rPrChange w:id="197" w:author="LawFirm" w:date="2022-04-14T10:32:00Z">
              <w:rPr>
                <w:rFonts w:ascii="仿宋" w:eastAsia="仿宋" w:hAnsi="仿宋" w:cs="Times New Roman"/>
                <w:u w:val="single"/>
              </w:rPr>
            </w:rPrChange>
          </w:rPr>
          <w:t xml:space="preserve"> </w:t>
        </w:r>
      </w:ins>
      <w:ins w:id="198" w:author="cz_c" w:date="2022-04-14T12:47:00Z">
        <w:r>
          <w:rPr>
            <w:rFonts w:ascii="Times New Roman" w:eastAsia="宋体" w:hAnsi="Times New Roman" w:cs="Times New Roman" w:hint="eastAsia"/>
            <w:sz w:val="24"/>
            <w:u w:val="single"/>
          </w:rPr>
          <w:t>中国工商银行杭州西园支行</w:t>
        </w:r>
      </w:ins>
      <w:ins w:id="199" w:author="LawFirm" w:date="2022-04-14T10:31:00Z">
        <w:r>
          <w:rPr>
            <w:rFonts w:ascii="Times New Roman" w:eastAsia="宋体" w:hAnsi="Times New Roman" w:cs="Times New Roman"/>
            <w:sz w:val="24"/>
            <w:u w:val="single"/>
            <w:rPrChange w:id="200" w:author="LawFirm" w:date="2022-04-14T10:32:00Z">
              <w:rPr>
                <w:rFonts w:ascii="仿宋" w:eastAsia="仿宋" w:hAnsi="仿宋" w:cs="Times New Roman"/>
                <w:u w:val="single"/>
              </w:rPr>
            </w:rPrChange>
          </w:rPr>
          <w:t xml:space="preserve">                             </w:t>
        </w:r>
      </w:ins>
    </w:p>
    <w:p w:rsidR="00692913" w:rsidRPr="00692913" w:rsidRDefault="00761FA1" w:rsidP="00692913">
      <w:pPr>
        <w:spacing w:afterLines="50" w:after="156" w:line="360" w:lineRule="auto"/>
        <w:ind w:firstLineChars="200" w:firstLine="480"/>
        <w:rPr>
          <w:ins w:id="201" w:author="LawFirm" w:date="2022-04-14T10:31:00Z"/>
          <w:rFonts w:ascii="Times New Roman" w:eastAsia="宋体" w:hAnsi="Times New Roman" w:cs="Times New Roman"/>
          <w:rPrChange w:id="202" w:author="LawFirm" w:date="2022-04-14T10:32:00Z">
            <w:rPr>
              <w:ins w:id="203" w:author="LawFirm" w:date="2022-04-14T10:31:00Z"/>
              <w:rFonts w:ascii="仿宋" w:eastAsia="仿宋" w:hAnsi="仿宋" w:cs="Arial"/>
            </w:rPr>
          </w:rPrChange>
        </w:rPr>
        <w:pPrChange w:id="204" w:author="LawFirm" w:date="2022-04-14T10:32:00Z">
          <w:pPr>
            <w:pStyle w:val="Default"/>
            <w:spacing w:afterLines="50" w:after="156" w:line="460" w:lineRule="exact"/>
            <w:ind w:firstLineChars="200" w:firstLine="480"/>
          </w:pPr>
        </w:pPrChange>
      </w:pPr>
      <w:ins w:id="205" w:author="LawFirm" w:date="2022-04-14T10:31:00Z">
        <w:r>
          <w:rPr>
            <w:rFonts w:ascii="Times New Roman" w:eastAsia="宋体" w:hAnsi="Times New Roman" w:cs="Times New Roman"/>
            <w:sz w:val="24"/>
            <w:rPrChange w:id="206" w:author="LawFirm" w:date="2022-04-14T10:32:00Z">
              <w:rPr>
                <w:rFonts w:ascii="仿宋" w:eastAsia="仿宋" w:hAnsi="仿宋" w:cs="Times New Roman"/>
              </w:rPr>
            </w:rPrChange>
          </w:rPr>
          <w:t>银行账号：</w:t>
        </w:r>
        <w:r>
          <w:rPr>
            <w:rFonts w:ascii="Times New Roman" w:eastAsia="宋体" w:hAnsi="Times New Roman" w:cs="Times New Roman"/>
            <w:sz w:val="24"/>
            <w:u w:val="single"/>
            <w:rPrChange w:id="207" w:author="LawFirm" w:date="2022-04-14T10:32:00Z">
              <w:rPr>
                <w:rFonts w:ascii="仿宋" w:eastAsia="仿宋" w:hAnsi="仿宋" w:cs="Times New Roman"/>
                <w:u w:val="single"/>
              </w:rPr>
            </w:rPrChange>
          </w:rPr>
          <w:t xml:space="preserve"> </w:t>
        </w:r>
      </w:ins>
      <w:ins w:id="208" w:author="cz_c" w:date="2022-04-14T12:47:00Z">
        <w:r>
          <w:rPr>
            <w:rFonts w:ascii="Times New Roman" w:eastAsia="宋体" w:hAnsi="Times New Roman" w:cs="Times New Roman" w:hint="eastAsia"/>
            <w:sz w:val="24"/>
            <w:u w:val="single"/>
          </w:rPr>
          <w:t>1202083409900061260</w:t>
        </w:r>
      </w:ins>
      <w:ins w:id="209" w:author="LawFirm" w:date="2022-04-14T10:31:00Z">
        <w:r>
          <w:rPr>
            <w:rFonts w:ascii="Times New Roman" w:eastAsia="宋体" w:hAnsi="Times New Roman" w:cs="Times New Roman"/>
            <w:sz w:val="24"/>
            <w:u w:val="single"/>
            <w:rPrChange w:id="210" w:author="LawFirm" w:date="2022-04-14T10:32:00Z">
              <w:rPr>
                <w:rFonts w:ascii="仿宋" w:eastAsia="仿宋" w:hAnsi="仿宋" w:cs="Times New Roman"/>
                <w:u w:val="single"/>
              </w:rPr>
            </w:rPrChange>
          </w:rPr>
          <w:t xml:space="preserve">                             </w:t>
        </w:r>
      </w:ins>
    </w:p>
    <w:p w:rsidR="00692913" w:rsidRDefault="00761FA1">
      <w:pPr>
        <w:spacing w:line="360" w:lineRule="auto"/>
        <w:ind w:firstLineChars="200" w:firstLine="480"/>
        <w:rPr>
          <w:ins w:id="211" w:author="LawFirm" w:date="2022-04-14T10:39:00Z"/>
          <w:rFonts w:ascii="Times New Roman" w:eastAsia="宋体" w:hAnsi="Times New Roman" w:cs="Times New Roman"/>
          <w:sz w:val="24"/>
        </w:rPr>
      </w:pPr>
      <w:ins w:id="212" w:author="LawFirm" w:date="2022-04-14T10:31:00Z">
        <w:r>
          <w:rPr>
            <w:rFonts w:ascii="Times New Roman" w:eastAsia="宋体" w:hAnsi="Times New Roman" w:cs="Times New Roman"/>
            <w:sz w:val="24"/>
            <w:rPrChange w:id="213" w:author="LawFirm" w:date="2022-04-14T10:32:00Z">
              <w:rPr>
                <w:rFonts w:ascii="仿宋" w:eastAsia="仿宋" w:hAnsi="仿宋" w:cs="Arial"/>
              </w:rPr>
            </w:rPrChange>
          </w:rPr>
          <w:t>注意：汇款时，收款人账号、户名严格按照以上信息填写。汇款金额必须以股东认购数量所需认购资金为准，请勿多汇或少汇资金，汇款摘要请注明</w:t>
        </w:r>
        <w:r>
          <w:rPr>
            <w:rFonts w:ascii="Times New Roman" w:eastAsia="宋体" w:hAnsi="Times New Roman" w:cs="Times New Roman" w:hint="eastAsia"/>
            <w:sz w:val="24"/>
            <w:rPrChange w:id="214" w:author="LawFirm" w:date="2022-04-14T10:32:00Z">
              <w:rPr>
                <w:rFonts w:ascii="仿宋" w:eastAsia="仿宋" w:hAnsi="仿宋" w:cs="Arial" w:hint="eastAsia"/>
              </w:rPr>
            </w:rPrChange>
          </w:rPr>
          <w:t>“</w:t>
        </w:r>
      </w:ins>
      <w:ins w:id="215" w:author="LawFirm" w:date="2022-04-14T10:32:00Z">
        <w:r>
          <w:rPr>
            <w:rFonts w:ascii="Times New Roman" w:eastAsia="宋体" w:hAnsi="Times New Roman" w:cs="Times New Roman" w:hint="eastAsia"/>
            <w:sz w:val="24"/>
            <w:rPrChange w:id="216" w:author="LawFirm" w:date="2022-04-14T10:32:00Z">
              <w:rPr>
                <w:rFonts w:ascii="仿宋" w:eastAsia="仿宋" w:hAnsi="仿宋" w:cs="Arial" w:hint="eastAsia"/>
              </w:rPr>
            </w:rPrChange>
          </w:rPr>
          <w:t>持正科技增资</w:t>
        </w:r>
      </w:ins>
      <w:ins w:id="217" w:author="LawFirm" w:date="2022-04-14T10:31:00Z">
        <w:r>
          <w:rPr>
            <w:rFonts w:ascii="Times New Roman" w:eastAsia="宋体" w:hAnsi="Times New Roman" w:cs="Times New Roman" w:hint="eastAsia"/>
            <w:sz w:val="24"/>
            <w:rPrChange w:id="218" w:author="LawFirm" w:date="2022-04-14T10:32:00Z">
              <w:rPr>
                <w:rFonts w:ascii="仿宋" w:eastAsia="仿宋" w:hAnsi="仿宋" w:cs="Arial" w:hint="eastAsia"/>
              </w:rPr>
            </w:rPrChange>
          </w:rPr>
          <w:t>认购款”</w:t>
        </w:r>
        <w:r>
          <w:rPr>
            <w:rFonts w:ascii="Times New Roman" w:eastAsia="宋体" w:hAnsi="Times New Roman" w:cs="Times New Roman"/>
            <w:sz w:val="24"/>
            <w:rPrChange w:id="219" w:author="LawFirm" w:date="2022-04-14T10:32:00Z">
              <w:rPr>
                <w:rFonts w:ascii="仿宋" w:eastAsia="仿宋" w:hAnsi="仿宋" w:cs="Arial"/>
              </w:rPr>
            </w:rPrChange>
          </w:rPr>
          <w:t>。法人股东汇款人账号、户名应为公司账户。</w:t>
        </w:r>
      </w:ins>
    </w:p>
    <w:p w:rsidR="00692913" w:rsidRDefault="00761FA1">
      <w:pPr>
        <w:spacing w:line="460" w:lineRule="exact"/>
        <w:ind w:firstLineChars="200" w:firstLine="480"/>
        <w:rPr>
          <w:ins w:id="220" w:author="LawFirm" w:date="2022-04-14T10:43:00Z"/>
          <w:rFonts w:ascii="宋体" w:eastAsia="宋体" w:hAnsi="宋体" w:cs="Arial"/>
          <w:sz w:val="24"/>
        </w:rPr>
      </w:pPr>
      <w:bookmarkStart w:id="221" w:name="_Hlk100825423"/>
      <w:ins w:id="222" w:author="LawFirm" w:date="2022-04-14T10:43:00Z">
        <w:r>
          <w:rPr>
            <w:rFonts w:ascii="宋体" w:eastAsia="宋体" w:hAnsi="宋体" w:cs="Arial" w:hint="eastAsia"/>
            <w:sz w:val="24"/>
          </w:rPr>
          <w:t>2</w:t>
        </w:r>
        <w:r>
          <w:rPr>
            <w:rFonts w:ascii="宋体" w:eastAsia="宋体" w:hAnsi="宋体" w:cs="Arial" w:hint="eastAsia"/>
            <w:sz w:val="24"/>
          </w:rPr>
          <w:t>、乙方在收到甲方缴纳的本次增资款项后，应按照本协议约定及时办理相应的工商变更登记手续，以实现交付。</w:t>
        </w:r>
      </w:ins>
    </w:p>
    <w:p w:rsidR="00692913" w:rsidRDefault="00761FA1">
      <w:pPr>
        <w:spacing w:line="460" w:lineRule="exact"/>
        <w:ind w:firstLineChars="200" w:firstLine="480"/>
        <w:rPr>
          <w:ins w:id="223" w:author="LawFirm" w:date="2022-04-14T10:49:00Z"/>
          <w:rFonts w:ascii="宋体" w:eastAsia="宋体" w:hAnsi="宋体" w:cs="Arial"/>
          <w:sz w:val="24"/>
        </w:rPr>
      </w:pPr>
      <w:ins w:id="224" w:author="LawFirm" w:date="2022-04-14T10:43:00Z">
        <w:r>
          <w:rPr>
            <w:rFonts w:ascii="宋体" w:eastAsia="宋体" w:hAnsi="宋体" w:cs="Arial" w:hint="eastAsia"/>
            <w:sz w:val="24"/>
          </w:rPr>
          <w:t>3</w:t>
        </w:r>
        <w:r>
          <w:rPr>
            <w:rFonts w:ascii="宋体" w:eastAsia="宋体" w:hAnsi="宋体" w:cs="Arial" w:hint="eastAsia"/>
            <w:sz w:val="24"/>
          </w:rPr>
          <w:t>、在</w:t>
        </w:r>
      </w:ins>
      <w:ins w:id="225" w:author="LawFirm" w:date="2022-04-14T12:08:00Z">
        <w:r>
          <w:rPr>
            <w:rFonts w:ascii="宋体" w:eastAsia="宋体" w:hAnsi="宋体" w:cs="Arial" w:hint="eastAsia"/>
            <w:sz w:val="24"/>
          </w:rPr>
          <w:t>甲方</w:t>
        </w:r>
      </w:ins>
      <w:ins w:id="226" w:author="LawFirm" w:date="2022-04-14T10:43:00Z">
        <w:r>
          <w:rPr>
            <w:rFonts w:ascii="宋体" w:eastAsia="宋体" w:hAnsi="宋体" w:cs="Arial" w:hint="eastAsia"/>
            <w:sz w:val="24"/>
          </w:rPr>
          <w:t>足额支付本次增资款项且本次增资的股东</w:t>
        </w:r>
      </w:ins>
      <w:ins w:id="227" w:author="LawFirm" w:date="2022-04-14T12:08:00Z">
        <w:r>
          <w:rPr>
            <w:rFonts w:ascii="宋体" w:eastAsia="宋体" w:hAnsi="宋体" w:cs="Arial" w:hint="eastAsia"/>
            <w:sz w:val="24"/>
          </w:rPr>
          <w:t>大</w:t>
        </w:r>
      </w:ins>
      <w:ins w:id="228" w:author="LawFirm" w:date="2022-04-14T10:43:00Z">
        <w:r>
          <w:rPr>
            <w:rFonts w:ascii="宋体" w:eastAsia="宋体" w:hAnsi="宋体" w:cs="Arial" w:hint="eastAsia"/>
            <w:sz w:val="24"/>
          </w:rPr>
          <w:t>会决策程序通过之日起</w:t>
        </w:r>
        <w:r>
          <w:rPr>
            <w:rFonts w:ascii="宋体" w:eastAsia="宋体" w:hAnsi="宋体" w:cs="Arial" w:hint="eastAsia"/>
            <w:sz w:val="24"/>
          </w:rPr>
          <w:t>20</w:t>
        </w:r>
        <w:r>
          <w:rPr>
            <w:rFonts w:ascii="宋体" w:eastAsia="宋体" w:hAnsi="宋体" w:cs="Arial" w:hint="eastAsia"/>
            <w:sz w:val="24"/>
          </w:rPr>
          <w:t>个工作日内</w:t>
        </w:r>
      </w:ins>
      <w:ins w:id="229" w:author="LawFirm" w:date="2022-04-14T10:44:00Z">
        <w:r>
          <w:rPr>
            <w:rFonts w:ascii="宋体" w:eastAsia="宋体" w:hAnsi="宋体" w:cs="Arial" w:hint="eastAsia"/>
            <w:sz w:val="24"/>
          </w:rPr>
          <w:t>（</w:t>
        </w:r>
        <w:r>
          <w:rPr>
            <w:rFonts w:ascii="宋体" w:eastAsia="宋体" w:hAnsi="宋体" w:cs="宋体" w:hint="eastAsia"/>
            <w:sz w:val="24"/>
          </w:rPr>
          <w:t>本次投资基准日为</w:t>
        </w:r>
        <w:r>
          <w:rPr>
            <w:rFonts w:ascii="宋体" w:eastAsia="宋体" w:hAnsi="宋体" w:cs="宋体" w:hint="eastAsia"/>
            <w:sz w:val="24"/>
          </w:rPr>
          <w:t>2022</w:t>
        </w:r>
        <w:r>
          <w:rPr>
            <w:rFonts w:ascii="宋体" w:eastAsia="宋体" w:hAnsi="宋体" w:cs="宋体" w:hint="eastAsia"/>
            <w:sz w:val="24"/>
          </w:rPr>
          <w:t>年</w:t>
        </w:r>
        <w:r>
          <w:rPr>
            <w:rFonts w:ascii="宋体" w:eastAsia="宋体" w:hAnsi="宋体" w:cs="宋体" w:hint="eastAsia"/>
            <w:sz w:val="24"/>
          </w:rPr>
          <w:t>4</w:t>
        </w:r>
        <w:r>
          <w:rPr>
            <w:rFonts w:ascii="宋体" w:eastAsia="宋体" w:hAnsi="宋体" w:cs="宋体" w:hint="eastAsia"/>
            <w:sz w:val="24"/>
          </w:rPr>
          <w:t>月</w:t>
        </w:r>
        <w:r>
          <w:rPr>
            <w:rFonts w:ascii="宋体" w:eastAsia="宋体" w:hAnsi="宋体" w:cs="宋体" w:hint="eastAsia"/>
            <w:sz w:val="24"/>
          </w:rPr>
          <w:t>30</w:t>
        </w:r>
        <w:r>
          <w:rPr>
            <w:rFonts w:ascii="宋体" w:eastAsia="宋体" w:hAnsi="宋体" w:cs="宋体" w:hint="eastAsia"/>
            <w:sz w:val="24"/>
          </w:rPr>
          <w:t>日，乙方</w:t>
        </w:r>
      </w:ins>
      <w:ins w:id="230" w:author="LawFirm" w:date="2022-04-14T10:46:00Z">
        <w:r>
          <w:rPr>
            <w:rFonts w:ascii="宋体" w:eastAsia="宋体" w:hAnsi="宋体" w:cs="宋体" w:hint="eastAsia"/>
            <w:sz w:val="24"/>
          </w:rPr>
          <w:t>原则上</w:t>
        </w:r>
      </w:ins>
      <w:ins w:id="231" w:author="LawFirm" w:date="2022-04-14T10:44:00Z">
        <w:r>
          <w:rPr>
            <w:rFonts w:ascii="宋体" w:eastAsia="宋体" w:hAnsi="宋体" w:cs="宋体" w:hint="eastAsia"/>
            <w:sz w:val="24"/>
          </w:rPr>
          <w:t>应当在</w:t>
        </w:r>
        <w:r>
          <w:rPr>
            <w:rFonts w:ascii="宋体" w:eastAsia="宋体" w:hAnsi="宋体" w:cs="宋体" w:hint="eastAsia"/>
            <w:sz w:val="24"/>
          </w:rPr>
          <w:t>2022</w:t>
        </w:r>
        <w:r>
          <w:rPr>
            <w:rFonts w:ascii="宋体" w:eastAsia="宋体" w:hAnsi="宋体" w:cs="宋体" w:hint="eastAsia"/>
            <w:sz w:val="24"/>
          </w:rPr>
          <w:t>年</w:t>
        </w:r>
        <w:r>
          <w:rPr>
            <w:rFonts w:ascii="宋体" w:eastAsia="宋体" w:hAnsi="宋体" w:cs="宋体" w:hint="eastAsia"/>
            <w:sz w:val="24"/>
          </w:rPr>
          <w:t>5</w:t>
        </w:r>
        <w:r>
          <w:rPr>
            <w:rFonts w:ascii="宋体" w:eastAsia="宋体" w:hAnsi="宋体" w:cs="宋体" w:hint="eastAsia"/>
            <w:sz w:val="24"/>
          </w:rPr>
          <w:t>月</w:t>
        </w:r>
        <w:r>
          <w:rPr>
            <w:rFonts w:ascii="宋体" w:eastAsia="宋体" w:hAnsi="宋体" w:cs="宋体" w:hint="eastAsia"/>
            <w:sz w:val="24"/>
          </w:rPr>
          <w:t>15</w:t>
        </w:r>
        <w:r>
          <w:rPr>
            <w:rFonts w:ascii="宋体" w:eastAsia="宋体" w:hAnsi="宋体" w:cs="宋体" w:hint="eastAsia"/>
            <w:sz w:val="24"/>
          </w:rPr>
          <w:t>日前完成工商变更登记</w:t>
        </w:r>
        <w:r>
          <w:rPr>
            <w:rFonts w:ascii="宋体" w:eastAsia="宋体" w:hAnsi="宋体" w:cs="Arial" w:hint="eastAsia"/>
            <w:sz w:val="24"/>
          </w:rPr>
          <w:t>）</w:t>
        </w:r>
      </w:ins>
      <w:ins w:id="232" w:author="LawFirm" w:date="2022-04-14T10:43:00Z">
        <w:r>
          <w:rPr>
            <w:rFonts w:ascii="宋体" w:eastAsia="宋体" w:hAnsi="宋体" w:cs="Arial" w:hint="eastAsia"/>
            <w:sz w:val="24"/>
          </w:rPr>
          <w:t>，</w:t>
        </w:r>
      </w:ins>
      <w:ins w:id="233" w:author="LawFirm" w:date="2022-04-14T10:46:00Z">
        <w:r>
          <w:rPr>
            <w:rFonts w:ascii="宋体" w:eastAsia="宋体" w:hAnsi="宋体" w:cs="Arial" w:hint="eastAsia"/>
            <w:sz w:val="24"/>
          </w:rPr>
          <w:t>乙方</w:t>
        </w:r>
      </w:ins>
      <w:ins w:id="234" w:author="LawFirm" w:date="2022-04-14T10:43:00Z">
        <w:r>
          <w:rPr>
            <w:rFonts w:ascii="宋体" w:eastAsia="宋体" w:hAnsi="宋体" w:cs="Arial" w:hint="eastAsia"/>
            <w:sz w:val="24"/>
          </w:rPr>
          <w:t>确保完成甲方增资的工商变更登记手续（包括但不限于公司章程修改等）。</w:t>
        </w:r>
      </w:ins>
    </w:p>
    <w:p w:rsidR="00692913" w:rsidRDefault="00761FA1">
      <w:pPr>
        <w:spacing w:line="460" w:lineRule="exact"/>
        <w:ind w:firstLineChars="200" w:firstLine="480"/>
        <w:rPr>
          <w:ins w:id="235" w:author="LawFirm" w:date="2022-04-14T11:02:00Z"/>
          <w:rFonts w:ascii="宋体" w:eastAsia="宋体" w:hAnsi="宋体" w:cs="Arial"/>
          <w:sz w:val="24"/>
        </w:rPr>
      </w:pPr>
      <w:ins w:id="236" w:author="LawFirm" w:date="2022-04-14T11:02:00Z">
        <w:r>
          <w:rPr>
            <w:rFonts w:ascii="宋体" w:eastAsia="宋体" w:hAnsi="宋体" w:cs="Arial"/>
            <w:sz w:val="24"/>
          </w:rPr>
          <w:t>4</w:t>
        </w:r>
      </w:ins>
      <w:ins w:id="237" w:author="LawFirm" w:date="2022-04-14T10:43:00Z">
        <w:r>
          <w:rPr>
            <w:rFonts w:ascii="宋体" w:eastAsia="宋体" w:hAnsi="宋体" w:cs="Arial" w:hint="eastAsia"/>
            <w:sz w:val="24"/>
          </w:rPr>
          <w:t>、如因政府部门审批、甲方不予配合、甲方自身持股方式调整等非</w:t>
        </w:r>
      </w:ins>
      <w:ins w:id="238" w:author="LawFirm" w:date="2022-04-14T10:46:00Z">
        <w:r>
          <w:rPr>
            <w:rFonts w:ascii="宋体" w:eastAsia="宋体" w:hAnsi="宋体" w:cs="Arial" w:hint="eastAsia"/>
            <w:sz w:val="24"/>
          </w:rPr>
          <w:t>乙方</w:t>
        </w:r>
      </w:ins>
      <w:ins w:id="239" w:author="LawFirm" w:date="2022-04-14T10:43:00Z">
        <w:r>
          <w:rPr>
            <w:rFonts w:ascii="宋体" w:eastAsia="宋体" w:hAnsi="宋体" w:cs="Arial" w:hint="eastAsia"/>
            <w:sz w:val="24"/>
          </w:rPr>
          <w:t>自身原因造成工商变更登记手续延期的，时间相应顺延。如在进行工商变更登记过程中，登记管理机关要求对</w:t>
        </w:r>
      </w:ins>
      <w:ins w:id="240" w:author="LawFirm" w:date="2022-04-14T10:52:00Z">
        <w:r>
          <w:rPr>
            <w:rFonts w:ascii="宋体" w:eastAsia="宋体" w:hAnsi="宋体" w:cs="Arial" w:hint="eastAsia"/>
            <w:sz w:val="24"/>
          </w:rPr>
          <w:t>本协议</w:t>
        </w:r>
      </w:ins>
      <w:ins w:id="241" w:author="LawFirm" w:date="2022-04-14T10:43:00Z">
        <w:r>
          <w:rPr>
            <w:rFonts w:ascii="宋体" w:eastAsia="宋体" w:hAnsi="宋体" w:cs="Arial" w:hint="eastAsia"/>
            <w:sz w:val="24"/>
          </w:rPr>
          <w:t>、公司章程作出修改</w:t>
        </w:r>
        <w:r>
          <w:rPr>
            <w:rFonts w:ascii="宋体" w:eastAsia="宋体" w:hAnsi="宋体" w:cs="Arial" w:hint="eastAsia"/>
            <w:sz w:val="24"/>
          </w:rPr>
          <w:t>/</w:t>
        </w:r>
        <w:r>
          <w:rPr>
            <w:rFonts w:ascii="宋体" w:eastAsia="宋体" w:hAnsi="宋体" w:cs="Arial" w:hint="eastAsia"/>
            <w:sz w:val="24"/>
          </w:rPr>
          <w:t>补充、或补充其他申请文件，则各方应在可以接受的范围内尽力配合对上述文件做出必要修改或补充，以使它们能够获得登记和备案。</w:t>
        </w:r>
      </w:ins>
    </w:p>
    <w:p w:rsidR="00692913" w:rsidRDefault="00761FA1">
      <w:pPr>
        <w:spacing w:line="460" w:lineRule="exact"/>
        <w:ind w:firstLineChars="200" w:firstLine="480"/>
        <w:rPr>
          <w:ins w:id="242" w:author="LawFirm" w:date="2022-04-14T10:43:00Z"/>
          <w:rFonts w:ascii="宋体" w:eastAsia="宋体" w:hAnsi="宋体" w:cs="Arial"/>
          <w:sz w:val="24"/>
        </w:rPr>
      </w:pPr>
      <w:ins w:id="243" w:author="LawFirm" w:date="2022-04-14T11:02:00Z">
        <w:r>
          <w:rPr>
            <w:rFonts w:ascii="宋体" w:eastAsia="宋体" w:hAnsi="宋体" w:cs="Arial"/>
            <w:sz w:val="24"/>
          </w:rPr>
          <w:t>5</w:t>
        </w:r>
        <w:r>
          <w:rPr>
            <w:rFonts w:ascii="宋体" w:eastAsia="宋体" w:hAnsi="宋体" w:cs="Arial" w:hint="eastAsia"/>
            <w:sz w:val="24"/>
          </w:rPr>
          <w:t>、本次增资扩股完成（以工商登记为准）后，甲方享有该部分注册资本的全部权益，包括但不限于对应净资产、未分配利润等</w:t>
        </w:r>
      </w:ins>
      <w:ins w:id="244" w:author="cz_c" w:date="2022-04-14T12:36:00Z">
        <w:r>
          <w:rPr>
            <w:rFonts w:ascii="宋体" w:eastAsia="宋体" w:hAnsi="宋体" w:cs="Arial" w:hint="eastAsia"/>
            <w:sz w:val="24"/>
          </w:rPr>
          <w:t>。</w:t>
        </w:r>
      </w:ins>
      <w:ins w:id="245" w:author="LawFirm" w:date="2022-04-14T11:02:00Z">
        <w:del w:id="246" w:author="cz_c" w:date="2022-04-14T12:36:00Z">
          <w:r>
            <w:rPr>
              <w:rFonts w:ascii="宋体" w:eastAsia="宋体" w:hAnsi="宋体" w:cs="Arial" w:hint="eastAsia"/>
              <w:sz w:val="24"/>
            </w:rPr>
            <w:delText>.</w:delText>
          </w:r>
        </w:del>
      </w:ins>
    </w:p>
    <w:bookmarkEnd w:id="221"/>
    <w:p w:rsidR="00692913" w:rsidRDefault="00761FA1">
      <w:pPr>
        <w:pStyle w:val="Default"/>
        <w:spacing w:afterLines="50" w:after="156" w:line="460" w:lineRule="exact"/>
        <w:ind w:firstLineChars="200" w:firstLine="482"/>
        <w:outlineLvl w:val="0"/>
        <w:rPr>
          <w:ins w:id="247" w:author="LawFirm" w:date="2022-04-14T10:47:00Z"/>
          <w:rFonts w:eastAsia="宋体" w:hAnsi="宋体" w:cs="Times New Roman"/>
          <w:b/>
        </w:rPr>
      </w:pPr>
      <w:ins w:id="248" w:author="LawFirm" w:date="2022-04-14T10:47:00Z">
        <w:r>
          <w:rPr>
            <w:rFonts w:eastAsia="宋体" w:hAnsi="宋体" w:cs="Times New Roman" w:hint="eastAsia"/>
            <w:b/>
          </w:rPr>
          <w:t>第三条</w:t>
        </w:r>
        <w:r>
          <w:rPr>
            <w:rFonts w:eastAsia="宋体" w:hAnsi="宋体" w:cs="Times New Roman"/>
            <w:b/>
          </w:rPr>
          <w:t xml:space="preserve"> </w:t>
        </w:r>
        <w:r>
          <w:rPr>
            <w:rFonts w:eastAsia="宋体" w:hAnsi="宋体" w:cs="Times New Roman" w:hint="eastAsia"/>
            <w:b/>
          </w:rPr>
          <w:t>协议生效条件</w:t>
        </w:r>
        <w:r>
          <w:rPr>
            <w:rFonts w:eastAsia="宋体" w:hAnsi="宋体" w:cs="Times New Roman"/>
            <w:b/>
          </w:rPr>
          <w:t xml:space="preserve"> </w:t>
        </w:r>
      </w:ins>
    </w:p>
    <w:p w:rsidR="00692913" w:rsidRDefault="00761FA1">
      <w:pPr>
        <w:pStyle w:val="Default"/>
        <w:spacing w:afterLines="50" w:after="156" w:line="460" w:lineRule="exact"/>
        <w:ind w:firstLineChars="200" w:firstLine="480"/>
        <w:rPr>
          <w:ins w:id="249" w:author="LawFirm" w:date="2022-04-14T10:47:00Z"/>
          <w:rFonts w:eastAsia="宋体" w:hAnsi="宋体" w:cs="Times New Roman"/>
        </w:rPr>
      </w:pPr>
      <w:ins w:id="250" w:author="LawFirm" w:date="2022-04-14T10:54:00Z">
        <w:r>
          <w:rPr>
            <w:rFonts w:eastAsia="宋体" w:hAnsi="宋体" w:cs="Times New Roman" w:hint="eastAsia"/>
          </w:rPr>
          <w:t>本协议双方自签署后成立，</w:t>
        </w:r>
      </w:ins>
      <w:ins w:id="251" w:author="LawFirm" w:date="2022-04-14T11:03:00Z">
        <w:r>
          <w:rPr>
            <w:rFonts w:eastAsia="宋体" w:hAnsi="宋体" w:cs="Times New Roman" w:hint="eastAsia"/>
          </w:rPr>
          <w:t>自</w:t>
        </w:r>
      </w:ins>
      <w:ins w:id="252" w:author="LawFirm" w:date="2022-04-14T10:47:00Z">
        <w:r>
          <w:rPr>
            <w:rFonts w:eastAsia="宋体" w:hAnsi="宋体" w:cs="Times New Roman" w:hint="eastAsia"/>
          </w:rPr>
          <w:t>乙方股东</w:t>
        </w:r>
      </w:ins>
      <w:ins w:id="253" w:author="LawFirm" w:date="2022-04-14T11:03:00Z">
        <w:r>
          <w:rPr>
            <w:rFonts w:eastAsia="宋体" w:hAnsi="宋体" w:cs="Times New Roman" w:hint="eastAsia"/>
          </w:rPr>
          <w:t>大</w:t>
        </w:r>
      </w:ins>
      <w:ins w:id="254" w:author="LawFirm" w:date="2022-04-14T10:47:00Z">
        <w:r>
          <w:rPr>
            <w:rFonts w:eastAsia="宋体" w:hAnsi="宋体" w:cs="Times New Roman" w:hint="eastAsia"/>
          </w:rPr>
          <w:t>会审议通过</w:t>
        </w:r>
      </w:ins>
      <w:ins w:id="255" w:author="LawFirm" w:date="2022-04-14T11:03:00Z">
        <w:r>
          <w:rPr>
            <w:rFonts w:eastAsia="宋体" w:hAnsi="宋体" w:cs="Times New Roman" w:hint="eastAsia"/>
          </w:rPr>
          <w:t>之日起</w:t>
        </w:r>
      </w:ins>
      <w:ins w:id="256" w:author="LawFirm" w:date="2022-04-14T10:47:00Z">
        <w:r>
          <w:rPr>
            <w:rFonts w:eastAsia="宋体" w:hAnsi="宋体" w:cs="Times New Roman" w:hint="eastAsia"/>
          </w:rPr>
          <w:t>生效。</w:t>
        </w:r>
      </w:ins>
    </w:p>
    <w:p w:rsidR="00692913" w:rsidRDefault="00761FA1">
      <w:pPr>
        <w:pStyle w:val="Default"/>
        <w:spacing w:afterLines="50" w:after="156" w:line="460" w:lineRule="exact"/>
        <w:ind w:firstLineChars="200" w:firstLine="482"/>
        <w:outlineLvl w:val="0"/>
        <w:rPr>
          <w:ins w:id="257" w:author="LawFirm" w:date="2022-04-14T10:48:00Z"/>
          <w:rFonts w:eastAsia="宋体" w:hAnsi="宋体" w:cs="Times New Roman"/>
          <w:b/>
        </w:rPr>
      </w:pPr>
      <w:ins w:id="258" w:author="LawFirm" w:date="2022-04-14T10:48:00Z">
        <w:r>
          <w:rPr>
            <w:rFonts w:eastAsia="宋体" w:hAnsi="宋体" w:cs="Times New Roman" w:hint="eastAsia"/>
            <w:b/>
          </w:rPr>
          <w:t>第</w:t>
        </w:r>
      </w:ins>
      <w:ins w:id="259" w:author="LawFirm" w:date="2022-04-14T12:07:00Z">
        <w:r>
          <w:rPr>
            <w:rFonts w:eastAsia="宋体" w:hAnsi="宋体" w:cs="Times New Roman" w:hint="eastAsia"/>
            <w:b/>
          </w:rPr>
          <w:t>四</w:t>
        </w:r>
      </w:ins>
      <w:ins w:id="260" w:author="LawFirm" w:date="2022-04-14T10:48:00Z">
        <w:r>
          <w:rPr>
            <w:rFonts w:eastAsia="宋体" w:hAnsi="宋体" w:cs="Times New Roman" w:hint="eastAsia"/>
            <w:b/>
          </w:rPr>
          <w:t>条</w:t>
        </w:r>
        <w:r>
          <w:rPr>
            <w:rFonts w:eastAsia="宋体" w:hAnsi="宋体" w:cs="Times New Roman"/>
            <w:b/>
          </w:rPr>
          <w:t xml:space="preserve"> </w:t>
        </w:r>
        <w:r>
          <w:rPr>
            <w:rFonts w:eastAsia="宋体" w:hAnsi="宋体" w:cs="Times New Roman" w:hint="eastAsia"/>
            <w:b/>
          </w:rPr>
          <w:t>声明、承诺与保证</w:t>
        </w:r>
      </w:ins>
    </w:p>
    <w:p w:rsidR="00692913" w:rsidRDefault="00761FA1">
      <w:pPr>
        <w:pStyle w:val="Default"/>
        <w:spacing w:afterLines="50" w:after="156" w:line="460" w:lineRule="exact"/>
        <w:ind w:firstLineChars="200" w:firstLine="480"/>
        <w:rPr>
          <w:ins w:id="261" w:author="LawFirm" w:date="2022-04-14T10:48:00Z"/>
          <w:rFonts w:eastAsia="宋体" w:hAnsi="宋体" w:cs="Times New Roman"/>
        </w:rPr>
      </w:pPr>
      <w:ins w:id="262" w:author="LawFirm" w:date="2022-04-14T10:48:00Z">
        <w:r>
          <w:rPr>
            <w:rFonts w:eastAsia="宋体" w:hAnsi="宋体" w:cs="Times New Roman"/>
          </w:rPr>
          <w:t>1</w:t>
        </w:r>
        <w:r>
          <w:rPr>
            <w:rFonts w:eastAsia="宋体" w:hAnsi="宋体" w:cs="Times New Roman" w:hint="eastAsia"/>
          </w:rPr>
          <w:t>、乙方声明、承诺及保证如下：</w:t>
        </w:r>
      </w:ins>
    </w:p>
    <w:p w:rsidR="00692913" w:rsidRDefault="00761FA1">
      <w:pPr>
        <w:pStyle w:val="Default"/>
        <w:spacing w:afterLines="50" w:after="156" w:line="460" w:lineRule="exact"/>
        <w:ind w:firstLineChars="200" w:firstLine="480"/>
        <w:rPr>
          <w:ins w:id="263" w:author="LawFirm" w:date="2022-04-14T10:48:00Z"/>
          <w:rFonts w:eastAsia="宋体" w:hAnsi="宋体" w:cs="Times New Roman"/>
        </w:rPr>
      </w:pPr>
      <w:ins w:id="264" w:author="LawFirm" w:date="2022-04-14T10:48:00Z">
        <w:r>
          <w:rPr>
            <w:rFonts w:eastAsia="宋体" w:hAnsi="宋体" w:cs="Times New Roman" w:hint="eastAsia"/>
          </w:rPr>
          <w:t>（</w:t>
        </w:r>
        <w:r>
          <w:rPr>
            <w:rFonts w:eastAsia="宋体" w:hAnsi="宋体" w:cs="Times New Roman"/>
          </w:rPr>
          <w:t>1</w:t>
        </w:r>
        <w:r>
          <w:rPr>
            <w:rFonts w:eastAsia="宋体" w:hAnsi="宋体" w:cs="Times New Roman" w:hint="eastAsia"/>
          </w:rPr>
          <w:t>）乙方是合法设立且有效存续的企业法人，具有签署及履行本协议项下</w:t>
        </w:r>
        <w:r>
          <w:rPr>
            <w:rFonts w:eastAsia="宋体" w:hAnsi="宋体" w:cs="Times New Roman" w:hint="eastAsia"/>
          </w:rPr>
          <w:lastRenderedPageBreak/>
          <w:t>义务的合法主体资格，并已取得现阶段所必须的授权或批准，本协议系乙方真实的意思表示；</w:t>
        </w:r>
      </w:ins>
    </w:p>
    <w:p w:rsidR="00692913" w:rsidRDefault="00761FA1">
      <w:pPr>
        <w:pStyle w:val="Default"/>
        <w:spacing w:afterLines="50" w:after="156" w:line="460" w:lineRule="exact"/>
        <w:ind w:firstLineChars="200" w:firstLine="480"/>
        <w:rPr>
          <w:ins w:id="265" w:author="LawFirm" w:date="2022-04-14T10:48:00Z"/>
          <w:rFonts w:eastAsia="宋体" w:hAnsi="宋体" w:cs="Times New Roman"/>
        </w:rPr>
      </w:pPr>
      <w:ins w:id="266" w:author="LawFirm" w:date="2022-04-14T10:48:00Z">
        <w:r>
          <w:rPr>
            <w:rFonts w:eastAsia="宋体" w:hAnsi="宋体" w:cs="Times New Roman" w:hint="eastAsia"/>
          </w:rPr>
          <w:t>（</w:t>
        </w:r>
        <w:r>
          <w:rPr>
            <w:rFonts w:eastAsia="宋体" w:hAnsi="宋体" w:cs="Times New Roman"/>
          </w:rPr>
          <w:t>2</w:t>
        </w:r>
        <w:r>
          <w:rPr>
            <w:rFonts w:eastAsia="宋体" w:hAnsi="宋体" w:cs="Times New Roman" w:hint="eastAsia"/>
          </w:rPr>
          <w:t>）乙方签署及履行本协议不会导致乙方违反有关法律、法规、规范性文件以及乙方的《公司章程》，也不存在与乙方既往已签订的协议或已经向其他第三方所作出的任何陈述、声明、承诺或保证等相冲突之情形</w:t>
        </w:r>
      </w:ins>
      <w:ins w:id="267" w:author="LawFirm" w:date="2022-04-14T10:50:00Z">
        <w:r>
          <w:rPr>
            <w:rFonts w:eastAsia="宋体" w:hAnsi="宋体" w:cs="Times New Roman" w:hint="eastAsia"/>
          </w:rPr>
          <w:t>；</w:t>
        </w:r>
      </w:ins>
    </w:p>
    <w:p w:rsidR="00692913" w:rsidRDefault="00761FA1">
      <w:pPr>
        <w:pStyle w:val="Default"/>
        <w:spacing w:afterLines="50" w:after="156" w:line="460" w:lineRule="exact"/>
        <w:ind w:firstLineChars="200" w:firstLine="480"/>
        <w:rPr>
          <w:ins w:id="268" w:author="LawFirm" w:date="2022-04-14T10:48:00Z"/>
          <w:rFonts w:eastAsia="宋体" w:hAnsi="宋体" w:cs="Times New Roman"/>
        </w:rPr>
      </w:pPr>
      <w:ins w:id="269" w:author="LawFirm" w:date="2022-04-14T10:48:00Z">
        <w:r>
          <w:rPr>
            <w:rFonts w:eastAsia="宋体" w:hAnsi="宋体" w:cs="Times New Roman"/>
          </w:rPr>
          <w:t>（</w:t>
        </w:r>
      </w:ins>
      <w:ins w:id="270" w:author="LawFirm" w:date="2022-04-14T11:10:00Z">
        <w:r>
          <w:rPr>
            <w:rFonts w:eastAsia="宋体" w:hAnsi="宋体" w:cs="Times New Roman"/>
          </w:rPr>
          <w:t>3</w:t>
        </w:r>
      </w:ins>
      <w:ins w:id="271" w:author="LawFirm" w:date="2022-04-14T10:48:00Z">
        <w:r>
          <w:rPr>
            <w:rFonts w:eastAsia="宋体" w:hAnsi="宋体" w:cs="Times New Roman"/>
          </w:rPr>
          <w:t>）</w:t>
        </w:r>
        <w:r>
          <w:rPr>
            <w:rFonts w:eastAsia="宋体" w:hAnsi="宋体" w:cs="Times New Roman" w:hint="eastAsia"/>
          </w:rPr>
          <w:t>乙方将按照有关法律、法规及规范性文件的规定以及本协议的约定及时完成公司相关工商变更登记手续。</w:t>
        </w:r>
      </w:ins>
    </w:p>
    <w:p w:rsidR="00692913" w:rsidRDefault="00761FA1">
      <w:pPr>
        <w:pStyle w:val="Default"/>
        <w:spacing w:afterLines="50" w:after="156" w:line="460" w:lineRule="exact"/>
        <w:ind w:firstLineChars="200" w:firstLine="480"/>
        <w:rPr>
          <w:ins w:id="272" w:author="LawFirm" w:date="2022-04-14T10:48:00Z"/>
          <w:rFonts w:eastAsia="宋体" w:hAnsi="宋体" w:cs="Times New Roman"/>
        </w:rPr>
      </w:pPr>
      <w:ins w:id="273" w:author="LawFirm" w:date="2022-04-14T10:48:00Z">
        <w:r>
          <w:rPr>
            <w:rFonts w:eastAsia="宋体" w:hAnsi="宋体" w:cs="Times New Roman"/>
          </w:rPr>
          <w:t>2</w:t>
        </w:r>
        <w:r>
          <w:rPr>
            <w:rFonts w:eastAsia="宋体" w:hAnsi="宋体" w:cs="Times New Roman" w:hint="eastAsia"/>
          </w:rPr>
          <w:t>、甲方声明、承诺与保证如下：</w:t>
        </w:r>
      </w:ins>
    </w:p>
    <w:p w:rsidR="00692913" w:rsidRDefault="00761FA1">
      <w:pPr>
        <w:pStyle w:val="Default"/>
        <w:spacing w:afterLines="50" w:after="156" w:line="460" w:lineRule="exact"/>
        <w:ind w:firstLineChars="200" w:firstLine="480"/>
        <w:rPr>
          <w:ins w:id="274" w:author="LawFirm" w:date="2022-04-14T10:48:00Z"/>
          <w:rFonts w:eastAsia="宋体" w:hAnsi="宋体" w:cs="Times New Roman"/>
        </w:rPr>
      </w:pPr>
      <w:ins w:id="275" w:author="LawFirm" w:date="2022-04-14T10:48:00Z">
        <w:r>
          <w:rPr>
            <w:rFonts w:eastAsia="宋体" w:hAnsi="宋体" w:cs="Times New Roman" w:hint="eastAsia"/>
          </w:rPr>
          <w:t>（</w:t>
        </w:r>
        <w:r>
          <w:rPr>
            <w:rFonts w:eastAsia="宋体" w:hAnsi="宋体" w:cs="Times New Roman"/>
          </w:rPr>
          <w:t>1</w:t>
        </w:r>
        <w:r>
          <w:rPr>
            <w:rFonts w:eastAsia="宋体" w:hAnsi="宋体" w:cs="Times New Roman" w:hint="eastAsia"/>
          </w:rPr>
          <w:t>）甲方具有签署及履行本协议项下义务的合</w:t>
        </w:r>
        <w:r>
          <w:rPr>
            <w:rFonts w:eastAsia="宋体" w:hAnsi="宋体" w:cs="Times New Roman" w:hint="eastAsia"/>
          </w:rPr>
          <w:t>法主体资格，本协议系甲方真实的意思表示；</w:t>
        </w:r>
      </w:ins>
    </w:p>
    <w:p w:rsidR="00692913" w:rsidRDefault="00761FA1">
      <w:pPr>
        <w:pStyle w:val="Default"/>
        <w:spacing w:afterLines="50" w:after="156" w:line="460" w:lineRule="exact"/>
        <w:ind w:firstLineChars="200" w:firstLine="480"/>
        <w:rPr>
          <w:ins w:id="276" w:author="LawFirm" w:date="2022-04-14T10:48:00Z"/>
          <w:rFonts w:eastAsia="宋体" w:hAnsi="宋体" w:cs="Times New Roman"/>
        </w:rPr>
      </w:pPr>
      <w:ins w:id="277" w:author="LawFirm" w:date="2022-04-14T10:48:00Z">
        <w:r>
          <w:rPr>
            <w:rFonts w:eastAsia="宋体" w:hAnsi="宋体" w:cs="Times New Roman" w:hint="eastAsia"/>
          </w:rPr>
          <w:t>（</w:t>
        </w:r>
        <w:r>
          <w:rPr>
            <w:rFonts w:eastAsia="宋体" w:hAnsi="宋体" w:cs="Times New Roman"/>
          </w:rPr>
          <w:t>2</w:t>
        </w:r>
        <w:r>
          <w:rPr>
            <w:rFonts w:eastAsia="宋体" w:hAnsi="宋体" w:cs="Times New Roman" w:hint="eastAsia"/>
          </w:rPr>
          <w:t>）甲方签署及履行本协议不会导致甲方违反有关法律、法规、规范性文件，也不存在与甲方既往已签订的协议或已经向其他第三方所作出的任何陈述、声明、承诺或保证等相冲突之情形；</w:t>
        </w:r>
      </w:ins>
    </w:p>
    <w:p w:rsidR="00692913" w:rsidRDefault="00761FA1">
      <w:pPr>
        <w:pStyle w:val="Default"/>
        <w:spacing w:afterLines="50" w:after="156" w:line="460" w:lineRule="exact"/>
        <w:ind w:firstLineChars="200" w:firstLine="480"/>
        <w:rPr>
          <w:ins w:id="278" w:author="LawFirm" w:date="2022-04-14T10:48:00Z"/>
          <w:rFonts w:eastAsia="宋体" w:hAnsi="宋体" w:cs="Times New Roman"/>
        </w:rPr>
      </w:pPr>
      <w:ins w:id="279" w:author="LawFirm" w:date="2022-04-14T10:48:00Z">
        <w:r>
          <w:rPr>
            <w:rFonts w:eastAsia="宋体" w:hAnsi="宋体" w:cs="Times New Roman" w:hint="eastAsia"/>
          </w:rPr>
          <w:t>（</w:t>
        </w:r>
      </w:ins>
      <w:ins w:id="280" w:author="LawFirm" w:date="2022-04-14T11:10:00Z">
        <w:r>
          <w:rPr>
            <w:rFonts w:eastAsia="宋体" w:hAnsi="宋体" w:cs="Times New Roman"/>
          </w:rPr>
          <w:t>3</w:t>
        </w:r>
      </w:ins>
      <w:ins w:id="281" w:author="LawFirm" w:date="2022-04-14T10:48:00Z">
        <w:r>
          <w:rPr>
            <w:rFonts w:eastAsia="宋体" w:hAnsi="宋体" w:cs="Times New Roman" w:hint="eastAsia"/>
          </w:rPr>
          <w:t>）甲方用于增资的资金来源合法，不存在法律纠纷或潜在法律纠纷；</w:t>
        </w:r>
      </w:ins>
    </w:p>
    <w:p w:rsidR="00692913" w:rsidRPr="00692913" w:rsidRDefault="00761FA1">
      <w:pPr>
        <w:pStyle w:val="Default"/>
        <w:spacing w:afterLines="50" w:after="156" w:line="460" w:lineRule="exact"/>
        <w:ind w:firstLineChars="200" w:firstLine="480"/>
        <w:rPr>
          <w:ins w:id="282" w:author="LawFirm" w:date="2022-04-14T10:48:00Z"/>
          <w:rFonts w:eastAsia="宋体" w:hAnsi="宋体" w:cs="Times New Roman"/>
          <w:lang w:val="zh-CN"/>
          <w:rPrChange w:id="283" w:author="LawFirm" w:date="2022-04-14T11:07:00Z">
            <w:rPr>
              <w:ins w:id="284" w:author="LawFirm" w:date="2022-04-14T10:48:00Z"/>
              <w:rFonts w:eastAsia="宋体" w:hAnsi="宋体" w:cs="Times New Roman"/>
              <w:color w:val="auto"/>
            </w:rPr>
          </w:rPrChange>
        </w:rPr>
      </w:pPr>
      <w:ins w:id="285" w:author="LawFirm" w:date="2022-04-14T10:48:00Z">
        <w:r>
          <w:rPr>
            <w:rFonts w:eastAsia="宋体" w:hAnsi="宋体" w:cs="Times New Roman" w:hint="eastAsia"/>
          </w:rPr>
          <w:t>（</w:t>
        </w:r>
      </w:ins>
      <w:ins w:id="286" w:author="LawFirm" w:date="2022-04-14T11:10:00Z">
        <w:r>
          <w:rPr>
            <w:rFonts w:eastAsia="宋体" w:hAnsi="宋体" w:cs="Times New Roman"/>
            <w:color w:val="auto"/>
          </w:rPr>
          <w:t>4</w:t>
        </w:r>
      </w:ins>
      <w:ins w:id="287" w:author="LawFirm" w:date="2022-04-14T10:48:00Z">
        <w:r>
          <w:rPr>
            <w:rFonts w:eastAsia="宋体" w:hAnsi="宋体" w:cs="Times New Roman" w:hint="eastAsia"/>
            <w:color w:val="auto"/>
          </w:rPr>
          <w:t>）甲方承诺</w:t>
        </w:r>
      </w:ins>
      <w:ins w:id="288" w:author="LawFirm" w:date="2022-04-14T11:06:00Z">
        <w:r>
          <w:rPr>
            <w:rFonts w:eastAsia="宋体" w:hAnsi="宋体" w:cs="Times New Roman" w:hint="eastAsia"/>
            <w:color w:val="auto"/>
          </w:rPr>
          <w:t>避免</w:t>
        </w:r>
      </w:ins>
      <w:ins w:id="289" w:author="LawFirm" w:date="2022-04-14T11:11:00Z">
        <w:r>
          <w:rPr>
            <w:rFonts w:eastAsia="宋体" w:hAnsi="宋体" w:cs="Times New Roman" w:hint="eastAsia"/>
            <w:color w:val="auto"/>
          </w:rPr>
          <w:t>与</w:t>
        </w:r>
      </w:ins>
      <w:ins w:id="290" w:author="LawFirm" w:date="2022-04-14T11:09:00Z">
        <w:r>
          <w:rPr>
            <w:rFonts w:eastAsia="宋体" w:hAnsi="宋体" w:cs="Times New Roman" w:hint="eastAsia"/>
            <w:color w:val="auto"/>
          </w:rPr>
          <w:t>乙方</w:t>
        </w:r>
      </w:ins>
      <w:ins w:id="291" w:author="LawFirm" w:date="2022-04-14T12:08:00Z">
        <w:r>
          <w:rPr>
            <w:rFonts w:eastAsia="宋体" w:hAnsi="宋体" w:cs="Times New Roman" w:hint="eastAsia"/>
            <w:color w:val="auto"/>
          </w:rPr>
          <w:t>的</w:t>
        </w:r>
      </w:ins>
      <w:ins w:id="292" w:author="LawFirm" w:date="2022-04-14T11:09:00Z">
        <w:r>
          <w:rPr>
            <w:rFonts w:eastAsia="宋体" w:hAnsi="宋体" w:cs="Times New Roman" w:hint="eastAsia"/>
            <w:color w:val="auto"/>
          </w:rPr>
          <w:t>同业竞争事项</w:t>
        </w:r>
      </w:ins>
      <w:ins w:id="293" w:author="LawFirm" w:date="2022-04-14T11:05:00Z">
        <w:r>
          <w:rPr>
            <w:rFonts w:eastAsia="宋体" w:hAnsi="宋体" w:cs="Times New Roman" w:hint="eastAsia"/>
            <w:color w:val="auto"/>
          </w:rPr>
          <w:t>，</w:t>
        </w:r>
      </w:ins>
      <w:ins w:id="294" w:author="LawFirm" w:date="2022-04-14T11:06:00Z">
        <w:r>
          <w:rPr>
            <w:rFonts w:eastAsia="宋体" w:hAnsi="宋体" w:cs="Times New Roman" w:hint="eastAsia"/>
            <w:color w:val="auto"/>
          </w:rPr>
          <w:t>包括但不限于：</w:t>
        </w:r>
        <w:r>
          <w:rPr>
            <w:rFonts w:eastAsia="宋体" w:hAnsi="宋体" w:cs="Times New Roman" w:hint="eastAsia"/>
            <w:color w:val="auto"/>
          </w:rPr>
          <w:t>a</w:t>
        </w:r>
      </w:ins>
      <w:ins w:id="295" w:author="LawFirm" w:date="2022-04-14T11:07:00Z">
        <w:r>
          <w:rPr>
            <w:rFonts w:eastAsia="宋体" w:hAnsi="宋体" w:cs="Times New Roman"/>
            <w:color w:val="auto"/>
          </w:rPr>
          <w:t>.</w:t>
        </w:r>
      </w:ins>
      <w:ins w:id="296" w:author="LawFirm" w:date="2022-04-14T11:05:00Z">
        <w:r>
          <w:rPr>
            <w:rFonts w:eastAsia="宋体" w:hAnsi="宋体" w:cs="Times New Roman" w:hint="eastAsia"/>
            <w:lang w:val="zh-CN"/>
          </w:rPr>
          <w:t>自行或通过第三方直接或间接从事与</w:t>
        </w:r>
      </w:ins>
      <w:ins w:id="297" w:author="LawFirm" w:date="2022-04-14T11:06:00Z">
        <w:r>
          <w:rPr>
            <w:rFonts w:eastAsia="宋体" w:hAnsi="宋体" w:cs="Times New Roman" w:hint="eastAsia"/>
            <w:lang w:val="zh-CN"/>
          </w:rPr>
          <w:t>乙方</w:t>
        </w:r>
      </w:ins>
      <w:ins w:id="298" w:author="LawFirm" w:date="2022-04-14T11:05:00Z">
        <w:r>
          <w:rPr>
            <w:rFonts w:eastAsia="宋体" w:hAnsi="宋体" w:cs="Times New Roman" w:hint="eastAsia"/>
            <w:lang w:val="zh-CN"/>
          </w:rPr>
          <w:t>及下属公司的经营业务</w:t>
        </w:r>
      </w:ins>
      <w:ins w:id="299" w:author="LawFirm" w:date="2022-04-14T11:06:00Z">
        <w:r>
          <w:rPr>
            <w:rFonts w:eastAsia="宋体" w:hAnsi="宋体" w:cs="Times New Roman" w:hint="eastAsia"/>
            <w:lang w:val="zh-CN"/>
          </w:rPr>
          <w:t>相同、相似</w:t>
        </w:r>
      </w:ins>
      <w:ins w:id="300" w:author="LawFirm" w:date="2022-04-14T11:05:00Z">
        <w:r>
          <w:rPr>
            <w:rFonts w:eastAsia="宋体" w:hAnsi="宋体" w:cs="Times New Roman" w:hint="eastAsia"/>
            <w:lang w:val="zh-CN"/>
          </w:rPr>
          <w:t>或构成竞争关系的业务；</w:t>
        </w:r>
      </w:ins>
      <w:ins w:id="301" w:author="LawFirm" w:date="2022-04-14T11:07:00Z">
        <w:r>
          <w:rPr>
            <w:rFonts w:eastAsia="宋体" w:hAnsi="宋体" w:cs="Times New Roman" w:hint="eastAsia"/>
            <w:lang w:val="zh-CN"/>
          </w:rPr>
          <w:t>b</w:t>
        </w:r>
        <w:r>
          <w:rPr>
            <w:rFonts w:eastAsia="宋体" w:hAnsi="宋体" w:cs="Times New Roman"/>
            <w:lang w:val="zh-CN"/>
          </w:rPr>
          <w:t>.</w:t>
        </w:r>
      </w:ins>
      <w:ins w:id="302" w:author="LawFirm" w:date="2022-04-14T11:05:00Z">
        <w:r>
          <w:rPr>
            <w:rFonts w:eastAsia="宋体" w:hAnsi="宋体" w:cs="Times New Roman"/>
            <w:lang w:val="zh-CN"/>
          </w:rPr>
          <w:t>直接或间接持有、拥有或由第三方代持任何与</w:t>
        </w:r>
      </w:ins>
      <w:ins w:id="303" w:author="LawFirm" w:date="2022-04-14T11:09:00Z">
        <w:r>
          <w:rPr>
            <w:rFonts w:eastAsia="宋体" w:hAnsi="宋体" w:cs="Times New Roman" w:hint="eastAsia"/>
            <w:lang w:val="zh-CN"/>
          </w:rPr>
          <w:t>乙方</w:t>
        </w:r>
      </w:ins>
      <w:ins w:id="304" w:author="LawFirm" w:date="2022-04-14T11:05:00Z">
        <w:r>
          <w:rPr>
            <w:rFonts w:eastAsia="宋体" w:hAnsi="宋体" w:cs="Times New Roman"/>
            <w:lang w:val="zh-CN"/>
          </w:rPr>
          <w:t>及</w:t>
        </w:r>
        <w:r>
          <w:rPr>
            <w:rFonts w:eastAsia="宋体" w:hAnsi="宋体" w:cs="Times New Roman"/>
            <w:lang w:val="zh-CN"/>
          </w:rPr>
          <w:t>/</w:t>
        </w:r>
        <w:r>
          <w:rPr>
            <w:rFonts w:eastAsia="宋体" w:hAnsi="宋体" w:cs="Times New Roman"/>
            <w:lang w:val="zh-CN"/>
          </w:rPr>
          <w:t>或下属公司在产品和</w:t>
        </w:r>
        <w:r>
          <w:rPr>
            <w:rFonts w:eastAsia="宋体" w:hAnsi="宋体" w:cs="Times New Roman"/>
            <w:lang w:val="zh-CN"/>
          </w:rPr>
          <w:t>/</w:t>
        </w:r>
        <w:r>
          <w:rPr>
            <w:rFonts w:eastAsia="宋体" w:hAnsi="宋体" w:cs="Times New Roman"/>
            <w:lang w:val="zh-CN"/>
          </w:rPr>
          <w:t>或业务上相竞争的企业的任何股权</w:t>
        </w:r>
        <w:r>
          <w:rPr>
            <w:rFonts w:eastAsia="宋体" w:hAnsi="宋体" w:cs="Times New Roman"/>
            <w:lang w:val="zh-CN"/>
          </w:rPr>
          <w:t>/</w:t>
        </w:r>
        <w:r>
          <w:rPr>
            <w:rFonts w:eastAsia="宋体" w:hAnsi="宋体" w:cs="Times New Roman"/>
            <w:lang w:val="zh-CN"/>
          </w:rPr>
          <w:t>股份、认股权或其他投资权益</w:t>
        </w:r>
      </w:ins>
      <w:ins w:id="305" w:author="LawFirm" w:date="2022-04-14T10:48:00Z">
        <w:r>
          <w:rPr>
            <w:rFonts w:eastAsia="宋体" w:hAnsi="宋体" w:cs="Times New Roman" w:hint="eastAsia"/>
            <w:color w:val="auto"/>
          </w:rPr>
          <w:t>。</w:t>
        </w:r>
      </w:ins>
    </w:p>
    <w:p w:rsidR="00692913" w:rsidRDefault="00761FA1">
      <w:pPr>
        <w:pStyle w:val="Default"/>
        <w:spacing w:afterLines="50" w:after="156" w:line="460" w:lineRule="exact"/>
        <w:ind w:firstLineChars="200" w:firstLine="482"/>
        <w:outlineLvl w:val="0"/>
        <w:rPr>
          <w:ins w:id="306" w:author="LawFirm" w:date="2022-04-14T10:48:00Z"/>
          <w:rFonts w:eastAsia="宋体" w:hAnsi="宋体" w:cs="Times New Roman"/>
          <w:b/>
        </w:rPr>
      </w:pPr>
      <w:ins w:id="307" w:author="LawFirm" w:date="2022-04-14T10:48:00Z">
        <w:r>
          <w:rPr>
            <w:rFonts w:eastAsia="宋体" w:hAnsi="宋体" w:cs="Times New Roman" w:hint="eastAsia"/>
            <w:b/>
          </w:rPr>
          <w:t>第</w:t>
        </w:r>
      </w:ins>
      <w:ins w:id="308" w:author="LawFirm" w:date="2022-04-14T12:07:00Z">
        <w:r>
          <w:rPr>
            <w:rFonts w:eastAsia="宋体" w:hAnsi="宋体" w:cs="Times New Roman" w:hint="eastAsia"/>
            <w:b/>
          </w:rPr>
          <w:t>五</w:t>
        </w:r>
      </w:ins>
      <w:ins w:id="309" w:author="LawFirm" w:date="2022-04-14T10:48:00Z">
        <w:r>
          <w:rPr>
            <w:rFonts w:eastAsia="宋体" w:hAnsi="宋体" w:cs="Times New Roman" w:hint="eastAsia"/>
            <w:b/>
          </w:rPr>
          <w:t>条</w:t>
        </w:r>
        <w:r>
          <w:rPr>
            <w:rFonts w:eastAsia="宋体" w:hAnsi="宋体" w:cs="Times New Roman"/>
            <w:b/>
          </w:rPr>
          <w:t xml:space="preserve"> </w:t>
        </w:r>
        <w:r>
          <w:rPr>
            <w:rFonts w:eastAsia="宋体" w:hAnsi="宋体" w:cs="Times New Roman" w:hint="eastAsia"/>
            <w:b/>
          </w:rPr>
          <w:t>保密</w:t>
        </w:r>
      </w:ins>
    </w:p>
    <w:p w:rsidR="00692913" w:rsidRDefault="00761FA1">
      <w:pPr>
        <w:pStyle w:val="Default"/>
        <w:spacing w:afterLines="50" w:after="156" w:line="460" w:lineRule="exact"/>
        <w:ind w:firstLineChars="200" w:firstLine="480"/>
        <w:rPr>
          <w:ins w:id="310" w:author="LawFirm" w:date="2022-04-14T10:48:00Z"/>
          <w:rFonts w:eastAsia="宋体" w:hAnsi="宋体" w:cs="Times New Roman"/>
        </w:rPr>
      </w:pPr>
      <w:ins w:id="311" w:author="LawFirm" w:date="2022-04-14T10:48:00Z">
        <w:r>
          <w:rPr>
            <w:rFonts w:eastAsia="宋体" w:hAnsi="宋体" w:cs="Times New Roman" w:hint="eastAsia"/>
          </w:rPr>
          <w:t>双方均应对因本次交易相互了解之有关各方的商业秘密及其他文档资料采取严格的保密措施；除</w:t>
        </w:r>
        <w:r>
          <w:rPr>
            <w:rFonts w:eastAsia="宋体" w:hAnsi="宋体" w:cs="Times New Roman"/>
          </w:rPr>
          <w:t>履行法定的信息披露义务及本次发行</w:t>
        </w:r>
        <w:r>
          <w:rPr>
            <w:rFonts w:eastAsia="宋体" w:hAnsi="宋体" w:cs="Times New Roman" w:hint="eastAsia"/>
          </w:rPr>
          <w:t>聘请的已做出保密承诺的中介机构调查外，未经对方许可，本协议任何一方不得向任何其他方透露。</w:t>
        </w:r>
      </w:ins>
    </w:p>
    <w:p w:rsidR="00692913" w:rsidRDefault="00761FA1">
      <w:pPr>
        <w:pStyle w:val="Default"/>
        <w:spacing w:afterLines="50" w:after="156" w:line="460" w:lineRule="exact"/>
        <w:ind w:firstLineChars="200" w:firstLine="482"/>
        <w:outlineLvl w:val="0"/>
        <w:rPr>
          <w:ins w:id="312" w:author="LawFirm" w:date="2022-04-14T10:48:00Z"/>
          <w:rFonts w:eastAsia="宋体" w:hAnsi="宋体" w:cs="Times New Roman"/>
          <w:b/>
        </w:rPr>
      </w:pPr>
      <w:ins w:id="313" w:author="LawFirm" w:date="2022-04-14T10:48:00Z">
        <w:r>
          <w:rPr>
            <w:rFonts w:eastAsia="宋体" w:hAnsi="宋体" w:cs="Times New Roman" w:hint="eastAsia"/>
            <w:b/>
          </w:rPr>
          <w:t>第</w:t>
        </w:r>
      </w:ins>
      <w:ins w:id="314" w:author="LawFirm" w:date="2022-04-14T12:07:00Z">
        <w:r>
          <w:rPr>
            <w:rFonts w:eastAsia="宋体" w:hAnsi="宋体" w:cs="Times New Roman" w:hint="eastAsia"/>
            <w:b/>
          </w:rPr>
          <w:t>六</w:t>
        </w:r>
      </w:ins>
      <w:ins w:id="315" w:author="LawFirm" w:date="2022-04-14T10:48:00Z">
        <w:r>
          <w:rPr>
            <w:rFonts w:eastAsia="宋体" w:hAnsi="宋体" w:cs="Times New Roman" w:hint="eastAsia"/>
            <w:b/>
          </w:rPr>
          <w:t>条</w:t>
        </w:r>
        <w:r>
          <w:rPr>
            <w:rFonts w:eastAsia="宋体" w:hAnsi="宋体" w:cs="Times New Roman"/>
            <w:b/>
          </w:rPr>
          <w:t xml:space="preserve"> </w:t>
        </w:r>
        <w:r>
          <w:rPr>
            <w:rFonts w:eastAsia="宋体" w:hAnsi="宋体" w:cs="Times New Roman" w:hint="eastAsia"/>
            <w:b/>
          </w:rPr>
          <w:t>违约责任</w:t>
        </w:r>
        <w:r>
          <w:rPr>
            <w:rFonts w:eastAsia="宋体" w:hAnsi="宋体" w:cs="Times New Roman"/>
            <w:b/>
          </w:rPr>
          <w:t xml:space="preserve"> </w:t>
        </w:r>
      </w:ins>
    </w:p>
    <w:p w:rsidR="00692913" w:rsidRDefault="00761FA1" w:rsidP="00692913">
      <w:pPr>
        <w:spacing w:line="500" w:lineRule="exact"/>
        <w:ind w:firstLineChars="236" w:firstLine="566"/>
        <w:rPr>
          <w:ins w:id="316" w:author="LawFirm" w:date="2022-04-14T10:55:00Z"/>
          <w:rFonts w:ascii="宋体" w:eastAsia="宋体" w:hAnsi="宋体" w:cs="宋体"/>
          <w:sz w:val="24"/>
        </w:rPr>
        <w:pPrChange w:id="317" w:author="LawFirm" w:date="2022-04-14T10:55:00Z">
          <w:pPr>
            <w:spacing w:line="500" w:lineRule="exact"/>
          </w:pPr>
        </w:pPrChange>
      </w:pPr>
      <w:ins w:id="318" w:author="LawFirm" w:date="2022-04-14T10:55:00Z">
        <w:r>
          <w:rPr>
            <w:rFonts w:ascii="宋体" w:eastAsia="宋体" w:hAnsi="宋体" w:cs="宋体" w:hint="eastAsia"/>
            <w:sz w:val="24"/>
            <w:szCs w:val="24"/>
          </w:rPr>
          <w:t>1</w:t>
        </w:r>
        <w:r>
          <w:rPr>
            <w:rFonts w:ascii="宋体" w:eastAsia="宋体" w:hAnsi="宋体" w:cs="宋体" w:hint="eastAsia"/>
            <w:sz w:val="24"/>
            <w:szCs w:val="24"/>
          </w:rPr>
          <w:t>、甲、乙双方均需全面履行本协议约定的内容，任何一方不履行本协议的约定或其附属、补充条款的约定均视为该方对另一方的违约，另一方有权要求该</w:t>
        </w:r>
        <w:r>
          <w:rPr>
            <w:rFonts w:ascii="宋体" w:eastAsia="宋体" w:hAnsi="宋体" w:cs="宋体" w:hint="eastAsia"/>
            <w:sz w:val="24"/>
            <w:szCs w:val="24"/>
          </w:rPr>
          <w:lastRenderedPageBreak/>
          <w:t>方支付违约金并赔偿相应损失。</w:t>
        </w:r>
      </w:ins>
    </w:p>
    <w:p w:rsidR="00692913" w:rsidRDefault="00761FA1">
      <w:pPr>
        <w:spacing w:line="500" w:lineRule="exact"/>
        <w:ind w:firstLine="563"/>
        <w:rPr>
          <w:ins w:id="319" w:author="LawFirm" w:date="2022-04-14T10:55:00Z"/>
          <w:rFonts w:ascii="宋体" w:eastAsia="宋体" w:hAnsi="宋体" w:cs="宋体"/>
          <w:sz w:val="24"/>
        </w:rPr>
      </w:pPr>
      <w:ins w:id="320" w:author="LawFirm" w:date="2022-04-14T10:55:00Z">
        <w:r>
          <w:rPr>
            <w:rFonts w:ascii="宋体" w:eastAsia="宋体" w:hAnsi="宋体" w:cs="宋体" w:hint="eastAsia"/>
            <w:sz w:val="24"/>
            <w:szCs w:val="24"/>
          </w:rPr>
          <w:t>2</w:t>
        </w:r>
        <w:r>
          <w:rPr>
            <w:rFonts w:ascii="宋体" w:eastAsia="宋体" w:hAnsi="宋体" w:cs="宋体" w:hint="eastAsia"/>
            <w:sz w:val="24"/>
            <w:szCs w:val="24"/>
          </w:rPr>
          <w:t>、甲方应及时按约支付增资认购款，如</w:t>
        </w:r>
      </w:ins>
      <w:ins w:id="321" w:author="LawFirm" w:date="2022-04-14T10:56:00Z">
        <w:r>
          <w:rPr>
            <w:rFonts w:ascii="宋体" w:eastAsia="宋体" w:hAnsi="宋体" w:cs="宋体" w:hint="eastAsia"/>
            <w:sz w:val="24"/>
            <w:szCs w:val="24"/>
          </w:rPr>
          <w:t>甲方</w:t>
        </w:r>
      </w:ins>
      <w:ins w:id="322" w:author="LawFirm" w:date="2022-04-14T10:55:00Z">
        <w:r>
          <w:rPr>
            <w:rFonts w:ascii="宋体" w:eastAsia="宋体" w:hAnsi="宋体" w:cs="宋体" w:hint="eastAsia"/>
            <w:sz w:val="24"/>
            <w:szCs w:val="24"/>
          </w:rPr>
          <w:t>逾期支付</w:t>
        </w:r>
      </w:ins>
      <w:ins w:id="323" w:author="LawFirm" w:date="2022-04-14T11:08:00Z">
        <w:r>
          <w:rPr>
            <w:rFonts w:ascii="宋体" w:eastAsia="宋体" w:hAnsi="宋体" w:cs="宋体" w:hint="eastAsia"/>
            <w:sz w:val="24"/>
            <w:szCs w:val="24"/>
          </w:rPr>
          <w:t>增资认购款</w:t>
        </w:r>
      </w:ins>
      <w:ins w:id="324" w:author="LawFirm" w:date="2022-04-14T10:55:00Z">
        <w:r>
          <w:rPr>
            <w:rFonts w:ascii="宋体" w:eastAsia="宋体" w:hAnsi="宋体" w:cs="宋体" w:hint="eastAsia"/>
            <w:sz w:val="24"/>
            <w:szCs w:val="24"/>
          </w:rPr>
          <w:t>的，则应按其应付未付款日万分之</w:t>
        </w:r>
        <w:r>
          <w:rPr>
            <w:rFonts w:ascii="宋体" w:eastAsia="宋体" w:hAnsi="宋体" w:cs="宋体"/>
            <w:sz w:val="24"/>
            <w:szCs w:val="24"/>
          </w:rPr>
          <w:t>三</w:t>
        </w:r>
        <w:r>
          <w:rPr>
            <w:rFonts w:ascii="宋体" w:eastAsia="宋体" w:hAnsi="宋体" w:cs="宋体" w:hint="eastAsia"/>
            <w:sz w:val="24"/>
            <w:szCs w:val="24"/>
          </w:rPr>
          <w:t>承担逾期付款违约金。逾期超过</w:t>
        </w:r>
        <w:r>
          <w:rPr>
            <w:rFonts w:ascii="宋体" w:eastAsia="宋体" w:hAnsi="宋体" w:cs="宋体" w:hint="eastAsia"/>
            <w:sz w:val="24"/>
            <w:szCs w:val="24"/>
          </w:rPr>
          <w:t>10</w:t>
        </w:r>
        <w:r>
          <w:rPr>
            <w:rFonts w:ascii="宋体" w:eastAsia="宋体" w:hAnsi="宋体" w:cs="宋体" w:hint="eastAsia"/>
            <w:sz w:val="24"/>
            <w:szCs w:val="24"/>
          </w:rPr>
          <w:t>日的，</w:t>
        </w:r>
      </w:ins>
      <w:ins w:id="325" w:author="LawFirm" w:date="2022-04-14T11:07:00Z">
        <w:r>
          <w:rPr>
            <w:rFonts w:ascii="宋体" w:eastAsia="宋体" w:hAnsi="宋体" w:cs="宋体" w:hint="eastAsia"/>
            <w:sz w:val="24"/>
            <w:szCs w:val="24"/>
          </w:rPr>
          <w:t>乙</w:t>
        </w:r>
      </w:ins>
      <w:ins w:id="326" w:author="LawFirm" w:date="2022-04-14T10:55:00Z">
        <w:r>
          <w:rPr>
            <w:rFonts w:ascii="宋体" w:eastAsia="宋体" w:hAnsi="宋体" w:cs="宋体" w:hint="eastAsia"/>
            <w:sz w:val="24"/>
            <w:szCs w:val="24"/>
          </w:rPr>
          <w:t>方有权解除本协议约定事项。</w:t>
        </w:r>
      </w:ins>
    </w:p>
    <w:p w:rsidR="00692913" w:rsidRDefault="00761FA1" w:rsidP="00692913">
      <w:pPr>
        <w:spacing w:line="500" w:lineRule="exact"/>
        <w:ind w:firstLineChars="236" w:firstLine="566"/>
        <w:rPr>
          <w:ins w:id="327" w:author="LawFirm" w:date="2022-04-14T10:55:00Z"/>
          <w:rFonts w:ascii="宋体" w:eastAsia="宋体" w:hAnsi="宋体" w:cs="宋体"/>
          <w:sz w:val="24"/>
        </w:rPr>
        <w:pPrChange w:id="328" w:author="LawFirm" w:date="2022-04-14T10:55:00Z">
          <w:pPr>
            <w:spacing w:line="500" w:lineRule="exact"/>
          </w:pPr>
        </w:pPrChange>
      </w:pPr>
      <w:ins w:id="329" w:author="LawFirm" w:date="2022-04-14T10:55:00Z">
        <w:r>
          <w:rPr>
            <w:rFonts w:ascii="宋体" w:eastAsia="宋体" w:hAnsi="宋体" w:cs="宋体" w:hint="eastAsia"/>
            <w:sz w:val="24"/>
            <w:szCs w:val="24"/>
          </w:rPr>
          <w:t>3</w:t>
        </w:r>
        <w:r>
          <w:rPr>
            <w:rFonts w:ascii="宋体" w:eastAsia="宋体" w:hAnsi="宋体" w:cs="宋体" w:hint="eastAsia"/>
            <w:sz w:val="24"/>
            <w:szCs w:val="24"/>
          </w:rPr>
          <w:t>、遵守协议的一方在追究违约一方违约责任的前提下，仍可要求继续履行本协议或终止协议的履行。</w:t>
        </w:r>
      </w:ins>
    </w:p>
    <w:p w:rsidR="00692913" w:rsidRDefault="00761FA1">
      <w:pPr>
        <w:pStyle w:val="Default"/>
        <w:spacing w:afterLines="50" w:after="156" w:line="460" w:lineRule="exact"/>
        <w:ind w:firstLineChars="200" w:firstLine="482"/>
        <w:outlineLvl w:val="0"/>
        <w:rPr>
          <w:ins w:id="330" w:author="LawFirm" w:date="2022-04-14T10:48:00Z"/>
          <w:rFonts w:eastAsia="宋体" w:hAnsi="宋体" w:cs="Times New Roman"/>
          <w:b/>
        </w:rPr>
      </w:pPr>
      <w:ins w:id="331" w:author="LawFirm" w:date="2022-04-14T10:48:00Z">
        <w:r>
          <w:rPr>
            <w:rFonts w:eastAsia="宋体" w:hAnsi="宋体" w:cs="Times New Roman" w:hint="eastAsia"/>
            <w:b/>
          </w:rPr>
          <w:t>第</w:t>
        </w:r>
      </w:ins>
      <w:ins w:id="332" w:author="LawFirm" w:date="2022-04-14T12:07:00Z">
        <w:r>
          <w:rPr>
            <w:rFonts w:eastAsia="宋体" w:hAnsi="宋体" w:cs="Times New Roman" w:hint="eastAsia"/>
            <w:b/>
          </w:rPr>
          <w:t>七</w:t>
        </w:r>
      </w:ins>
      <w:ins w:id="333" w:author="LawFirm" w:date="2022-04-14T10:48:00Z">
        <w:r>
          <w:rPr>
            <w:rFonts w:eastAsia="宋体" w:hAnsi="宋体" w:cs="Times New Roman" w:hint="eastAsia"/>
            <w:b/>
          </w:rPr>
          <w:t>条</w:t>
        </w:r>
        <w:r>
          <w:rPr>
            <w:rFonts w:eastAsia="宋体" w:hAnsi="宋体" w:cs="Times New Roman"/>
            <w:b/>
          </w:rPr>
          <w:t xml:space="preserve"> </w:t>
        </w:r>
        <w:r>
          <w:rPr>
            <w:rFonts w:eastAsia="宋体" w:hAnsi="宋体" w:cs="Times New Roman" w:hint="eastAsia"/>
            <w:b/>
          </w:rPr>
          <w:t>适用法律和争议解决</w:t>
        </w:r>
      </w:ins>
    </w:p>
    <w:p w:rsidR="00692913" w:rsidRDefault="00761FA1">
      <w:pPr>
        <w:pStyle w:val="Default"/>
        <w:spacing w:afterLines="50" w:after="156" w:line="460" w:lineRule="exact"/>
        <w:ind w:firstLineChars="200" w:firstLine="480"/>
        <w:rPr>
          <w:ins w:id="334" w:author="LawFirm" w:date="2022-04-14T10:48:00Z"/>
          <w:rFonts w:eastAsia="宋体" w:hAnsi="宋体" w:cs="Times New Roman"/>
        </w:rPr>
      </w:pPr>
      <w:ins w:id="335" w:author="LawFirm" w:date="2022-04-14T10:48:00Z">
        <w:r>
          <w:rPr>
            <w:rFonts w:eastAsia="宋体" w:hAnsi="宋体" w:cs="Times New Roman"/>
          </w:rPr>
          <w:t>1</w:t>
        </w:r>
        <w:r>
          <w:rPr>
            <w:rFonts w:eastAsia="宋体" w:hAnsi="宋体" w:cs="Times New Roman" w:hint="eastAsia"/>
          </w:rPr>
          <w:t>、本协议受中华人民共和国有关法律法规的管辖并据其进行解释。</w:t>
        </w:r>
      </w:ins>
    </w:p>
    <w:p w:rsidR="00692913" w:rsidRDefault="00761FA1">
      <w:pPr>
        <w:pStyle w:val="Default"/>
        <w:spacing w:afterLines="50" w:after="156" w:line="460" w:lineRule="exact"/>
        <w:ind w:firstLineChars="200" w:firstLine="480"/>
        <w:rPr>
          <w:ins w:id="336" w:author="LawFirm" w:date="2022-04-14T10:48:00Z"/>
          <w:rFonts w:eastAsia="宋体" w:hAnsi="宋体" w:cs="Times New Roman"/>
        </w:rPr>
      </w:pPr>
      <w:ins w:id="337" w:author="LawFirm" w:date="2022-04-14T10:48:00Z">
        <w:r>
          <w:rPr>
            <w:rFonts w:eastAsia="宋体" w:hAnsi="宋体" w:cs="Times New Roman"/>
          </w:rPr>
          <w:t>2</w:t>
        </w:r>
        <w:r>
          <w:rPr>
            <w:rFonts w:eastAsia="宋体" w:hAnsi="宋体" w:cs="Times New Roman" w:hint="eastAsia"/>
          </w:rPr>
          <w:t>、双方在履行本协议过程中的一切争议，均应通过友好协商解决；如协商不成，任何一方可向杭州仲裁委员会申请仲裁。</w:t>
        </w:r>
      </w:ins>
    </w:p>
    <w:p w:rsidR="00692913" w:rsidRDefault="00761FA1">
      <w:pPr>
        <w:pStyle w:val="Default"/>
        <w:spacing w:afterLines="50" w:after="156" w:line="460" w:lineRule="exact"/>
        <w:ind w:firstLineChars="200" w:firstLine="482"/>
        <w:outlineLvl w:val="0"/>
        <w:rPr>
          <w:ins w:id="338" w:author="LawFirm" w:date="2022-04-14T10:48:00Z"/>
          <w:rFonts w:eastAsia="宋体" w:hAnsi="宋体" w:cs="Times New Roman"/>
          <w:b/>
        </w:rPr>
      </w:pPr>
      <w:ins w:id="339" w:author="LawFirm" w:date="2022-04-14T10:48:00Z">
        <w:r>
          <w:rPr>
            <w:rFonts w:eastAsia="宋体" w:hAnsi="宋体" w:cs="Times New Roman" w:hint="eastAsia"/>
            <w:b/>
          </w:rPr>
          <w:t>第</w:t>
        </w:r>
      </w:ins>
      <w:ins w:id="340" w:author="LawFirm" w:date="2022-04-14T12:07:00Z">
        <w:r>
          <w:rPr>
            <w:rFonts w:eastAsia="宋体" w:hAnsi="宋体" w:cs="Times New Roman" w:hint="eastAsia"/>
            <w:b/>
          </w:rPr>
          <w:t>八</w:t>
        </w:r>
      </w:ins>
      <w:ins w:id="341" w:author="LawFirm" w:date="2022-04-14T10:48:00Z">
        <w:r>
          <w:rPr>
            <w:rFonts w:eastAsia="宋体" w:hAnsi="宋体" w:cs="Times New Roman" w:hint="eastAsia"/>
            <w:b/>
          </w:rPr>
          <w:t>条</w:t>
        </w:r>
        <w:r>
          <w:rPr>
            <w:rFonts w:eastAsia="宋体" w:hAnsi="宋体" w:cs="Times New Roman"/>
            <w:b/>
          </w:rPr>
          <w:t xml:space="preserve"> </w:t>
        </w:r>
        <w:r>
          <w:rPr>
            <w:rFonts w:eastAsia="宋体" w:hAnsi="宋体" w:cs="Times New Roman" w:hint="eastAsia"/>
            <w:b/>
          </w:rPr>
          <w:t>本协议的解除或终止</w:t>
        </w:r>
      </w:ins>
    </w:p>
    <w:p w:rsidR="00692913" w:rsidRDefault="00761FA1">
      <w:pPr>
        <w:pStyle w:val="Default"/>
        <w:spacing w:afterLines="50" w:after="156" w:line="460" w:lineRule="exact"/>
        <w:ind w:firstLineChars="200" w:firstLine="480"/>
        <w:rPr>
          <w:ins w:id="342" w:author="LawFirm" w:date="2022-04-14T10:48:00Z"/>
          <w:rFonts w:eastAsia="宋体" w:hAnsi="宋体" w:cs="Times New Roman"/>
        </w:rPr>
      </w:pPr>
      <w:ins w:id="343" w:author="LawFirm" w:date="2022-04-14T10:48:00Z">
        <w:r>
          <w:rPr>
            <w:rFonts w:eastAsia="宋体" w:hAnsi="宋体" w:cs="Times New Roman"/>
          </w:rPr>
          <w:t>1</w:t>
        </w:r>
        <w:r>
          <w:rPr>
            <w:rFonts w:eastAsia="宋体" w:hAnsi="宋体" w:cs="Times New Roman" w:hint="eastAsia"/>
          </w:rPr>
          <w:t>、因不可抗力致使本协议不可履行，经双方书面确认后本协议终止；如果届时甲方已缴付认购款的，则乙方应将认购人已缴付的认购款加算中国人民银行同期活期存款利息在合理时间内返还给甲方。</w:t>
        </w:r>
      </w:ins>
    </w:p>
    <w:p w:rsidR="00692913" w:rsidRDefault="00761FA1">
      <w:pPr>
        <w:pStyle w:val="Default"/>
        <w:spacing w:afterLines="50" w:after="156" w:line="460" w:lineRule="exact"/>
        <w:ind w:firstLineChars="200" w:firstLine="480"/>
        <w:rPr>
          <w:ins w:id="344" w:author="LawFirm" w:date="2022-04-14T10:48:00Z"/>
          <w:rFonts w:eastAsia="宋体" w:hAnsi="宋体" w:cs="Times New Roman"/>
        </w:rPr>
      </w:pPr>
      <w:ins w:id="345" w:author="LawFirm" w:date="2022-04-14T10:48:00Z">
        <w:r>
          <w:rPr>
            <w:rFonts w:eastAsia="宋体" w:hAnsi="宋体" w:cs="Times New Roman"/>
          </w:rPr>
          <w:t>2</w:t>
        </w:r>
        <w:r>
          <w:rPr>
            <w:rFonts w:eastAsia="宋体" w:hAnsi="宋体" w:cs="Times New Roman" w:hint="eastAsia"/>
          </w:rPr>
          <w:t>、本协议的一方严重违反本协议，致使对方不能实现协议目的，对方有权解除本协议；</w:t>
        </w:r>
      </w:ins>
    </w:p>
    <w:p w:rsidR="00692913" w:rsidRDefault="00761FA1">
      <w:pPr>
        <w:pStyle w:val="Default"/>
        <w:spacing w:afterLines="50" w:after="156" w:line="460" w:lineRule="exact"/>
        <w:ind w:firstLineChars="200" w:firstLine="480"/>
        <w:rPr>
          <w:ins w:id="346" w:author="LawFirm" w:date="2022-04-14T10:48:00Z"/>
          <w:rFonts w:eastAsia="宋体" w:hAnsi="宋体" w:cs="Times New Roman"/>
        </w:rPr>
      </w:pPr>
      <w:ins w:id="347" w:author="LawFirm" w:date="2022-04-14T10:48:00Z">
        <w:r>
          <w:rPr>
            <w:rFonts w:eastAsia="宋体" w:hAnsi="宋体" w:cs="Times New Roman"/>
          </w:rPr>
          <w:t>3</w:t>
        </w:r>
        <w:r>
          <w:rPr>
            <w:rFonts w:eastAsia="宋体" w:hAnsi="宋体" w:cs="Times New Roman" w:hint="eastAsia"/>
          </w:rPr>
          <w:t>、本协议的解除，不影响一方向违约方追究违约责任；</w:t>
        </w:r>
      </w:ins>
    </w:p>
    <w:p w:rsidR="00692913" w:rsidRDefault="00761FA1">
      <w:pPr>
        <w:pStyle w:val="Default"/>
        <w:spacing w:afterLines="50" w:after="156" w:line="460" w:lineRule="exact"/>
        <w:ind w:firstLineChars="200" w:firstLine="480"/>
        <w:rPr>
          <w:ins w:id="348" w:author="LawFirm" w:date="2022-04-14T10:48:00Z"/>
          <w:rFonts w:eastAsia="宋体" w:hAnsi="宋体" w:cs="Times New Roman"/>
        </w:rPr>
      </w:pPr>
      <w:ins w:id="349" w:author="LawFirm" w:date="2022-04-14T10:48:00Z">
        <w:r>
          <w:rPr>
            <w:rFonts w:eastAsia="宋体" w:hAnsi="宋体" w:cs="Times New Roman"/>
          </w:rPr>
          <w:t>4</w:t>
        </w:r>
        <w:r>
          <w:rPr>
            <w:rFonts w:eastAsia="宋体" w:hAnsi="宋体" w:cs="Times New Roman" w:hint="eastAsia"/>
          </w:rPr>
          <w:t>、双方协商一致终止本协议。</w:t>
        </w:r>
      </w:ins>
    </w:p>
    <w:p w:rsidR="00692913" w:rsidRDefault="00761FA1">
      <w:pPr>
        <w:pStyle w:val="Default"/>
        <w:spacing w:afterLines="50" w:after="156" w:line="460" w:lineRule="exact"/>
        <w:ind w:firstLineChars="200" w:firstLine="482"/>
        <w:outlineLvl w:val="0"/>
        <w:rPr>
          <w:ins w:id="350" w:author="LawFirm" w:date="2022-04-14T10:48:00Z"/>
          <w:rFonts w:eastAsia="宋体" w:hAnsi="宋体" w:cs="Times New Roman"/>
          <w:b/>
        </w:rPr>
      </w:pPr>
      <w:ins w:id="351" w:author="LawFirm" w:date="2022-04-14T10:48:00Z">
        <w:r>
          <w:rPr>
            <w:rFonts w:eastAsia="宋体" w:hAnsi="宋体" w:cs="Times New Roman" w:hint="eastAsia"/>
            <w:b/>
          </w:rPr>
          <w:t>第</w:t>
        </w:r>
      </w:ins>
      <w:ins w:id="352" w:author="LawFirm" w:date="2022-04-14T12:07:00Z">
        <w:r>
          <w:rPr>
            <w:rFonts w:eastAsia="宋体" w:hAnsi="宋体" w:cs="Times New Roman" w:hint="eastAsia"/>
            <w:b/>
          </w:rPr>
          <w:t>九</w:t>
        </w:r>
      </w:ins>
      <w:ins w:id="353" w:author="LawFirm" w:date="2022-04-14T10:48:00Z">
        <w:r>
          <w:rPr>
            <w:rFonts w:eastAsia="宋体" w:hAnsi="宋体" w:cs="Times New Roman" w:hint="eastAsia"/>
            <w:b/>
          </w:rPr>
          <w:t>条</w:t>
        </w:r>
        <w:r>
          <w:rPr>
            <w:rFonts w:eastAsia="宋体" w:hAnsi="宋体" w:cs="Times New Roman"/>
            <w:b/>
          </w:rPr>
          <w:t xml:space="preserve"> </w:t>
        </w:r>
        <w:r>
          <w:rPr>
            <w:rFonts w:eastAsia="宋体" w:hAnsi="宋体" w:cs="Times New Roman" w:hint="eastAsia"/>
            <w:b/>
          </w:rPr>
          <w:t>其它</w:t>
        </w:r>
      </w:ins>
    </w:p>
    <w:p w:rsidR="00692913" w:rsidRDefault="00761FA1">
      <w:pPr>
        <w:pStyle w:val="Default"/>
        <w:spacing w:afterLines="50" w:after="156" w:line="460" w:lineRule="exact"/>
        <w:ind w:firstLineChars="200" w:firstLine="480"/>
        <w:rPr>
          <w:ins w:id="354" w:author="LawFirm" w:date="2022-04-14T10:48:00Z"/>
          <w:rFonts w:eastAsia="宋体" w:hAnsi="宋体" w:cs="Times New Roman"/>
        </w:rPr>
      </w:pPr>
      <w:ins w:id="355" w:author="LawFirm" w:date="2022-04-14T10:52:00Z">
        <w:r>
          <w:rPr>
            <w:rFonts w:eastAsia="宋体" w:hAnsi="宋体" w:cs="Times New Roman"/>
          </w:rPr>
          <w:t>1</w:t>
        </w:r>
      </w:ins>
      <w:ins w:id="356" w:author="LawFirm" w:date="2022-04-14T10:48:00Z">
        <w:r>
          <w:rPr>
            <w:rFonts w:eastAsia="宋体" w:hAnsi="宋体" w:cs="Times New Roman" w:hint="eastAsia"/>
          </w:rPr>
          <w:t>、对于本协议未尽事宜，双方应及时协商并对本协议进行必要的修改和补充，对本协议的修改和补充应以书面的形式做出，补充协议构成本协议完整的一部分，与本协议具有同等法</w:t>
        </w:r>
        <w:r>
          <w:rPr>
            <w:rFonts w:eastAsia="宋体" w:hAnsi="宋体" w:cs="Times New Roman" w:hint="eastAsia"/>
          </w:rPr>
          <w:t>律效力。</w:t>
        </w:r>
      </w:ins>
    </w:p>
    <w:p w:rsidR="00692913" w:rsidRDefault="00761FA1">
      <w:pPr>
        <w:pStyle w:val="Default"/>
        <w:spacing w:afterLines="50" w:after="156" w:line="460" w:lineRule="exact"/>
        <w:ind w:firstLineChars="200" w:firstLine="480"/>
        <w:rPr>
          <w:ins w:id="357" w:author="LawFirm" w:date="2022-04-14T10:48:00Z"/>
          <w:rFonts w:eastAsia="宋体" w:hAnsi="宋体" w:cs="Times New Roman"/>
        </w:rPr>
      </w:pPr>
      <w:ins w:id="358" w:author="LawFirm" w:date="2022-04-14T10:52:00Z">
        <w:r>
          <w:rPr>
            <w:rFonts w:eastAsia="宋体" w:hAnsi="宋体" w:cs="Times New Roman"/>
          </w:rPr>
          <w:t>2</w:t>
        </w:r>
      </w:ins>
      <w:ins w:id="359" w:author="LawFirm" w:date="2022-04-14T10:48:00Z">
        <w:r>
          <w:rPr>
            <w:rFonts w:eastAsia="宋体" w:hAnsi="宋体" w:cs="Times New Roman" w:hint="eastAsia"/>
          </w:rPr>
          <w:t>、本协议一式四份，具备同等法律效力，双方各执一份，其余用于办理相关审批、登记或备案手续。</w:t>
        </w:r>
        <w:r>
          <w:rPr>
            <w:rFonts w:eastAsia="宋体" w:hAnsi="宋体" w:cs="Times New Roman"/>
          </w:rPr>
          <w:t xml:space="preserve"> </w:t>
        </w:r>
      </w:ins>
    </w:p>
    <w:p w:rsidR="00692913" w:rsidRDefault="00761FA1">
      <w:pPr>
        <w:pStyle w:val="Default"/>
        <w:spacing w:afterLines="50" w:after="156" w:line="460" w:lineRule="exact"/>
        <w:ind w:firstLineChars="200" w:firstLine="480"/>
        <w:rPr>
          <w:ins w:id="360" w:author="LawFirm" w:date="2022-04-14T10:48:00Z"/>
          <w:rFonts w:eastAsia="宋体" w:hAnsi="宋体" w:cs="Times New Roman"/>
        </w:rPr>
      </w:pPr>
      <w:ins w:id="361" w:author="LawFirm" w:date="2022-04-14T10:53:00Z">
        <w:r>
          <w:rPr>
            <w:rFonts w:eastAsia="宋体" w:hAnsi="宋体" w:cs="Times New Roman"/>
          </w:rPr>
          <w:t>3</w:t>
        </w:r>
      </w:ins>
      <w:ins w:id="362" w:author="LawFirm" w:date="2022-04-14T10:48:00Z">
        <w:r>
          <w:rPr>
            <w:rFonts w:eastAsia="宋体" w:hAnsi="宋体" w:cs="Times New Roman" w:hint="eastAsia"/>
          </w:rPr>
          <w:t>、因</w:t>
        </w:r>
      </w:ins>
      <w:ins w:id="363" w:author="LawFirm" w:date="2022-04-14T10:52:00Z">
        <w:r>
          <w:rPr>
            <w:rFonts w:eastAsia="宋体" w:hAnsi="宋体" w:cs="Times New Roman" w:hint="eastAsia"/>
          </w:rPr>
          <w:t>本协议</w:t>
        </w:r>
      </w:ins>
      <w:ins w:id="364" w:author="LawFirm" w:date="2022-04-14T10:48:00Z">
        <w:r>
          <w:rPr>
            <w:rFonts w:eastAsia="宋体" w:hAnsi="宋体" w:cs="Times New Roman" w:hint="eastAsia"/>
          </w:rPr>
          <w:t>而产生的，涉及任何一方权利、义务的通知应采用书面形式以邮件、传真或专人递送的方式发送，任何通知一经被通知人签收或可证明已或</w:t>
        </w:r>
        <w:r>
          <w:rPr>
            <w:rFonts w:eastAsia="宋体" w:hAnsi="宋体" w:cs="Times New Roman" w:hint="eastAsia"/>
          </w:rPr>
          <w:lastRenderedPageBreak/>
          <w:t>接收即为送达。如派专人送交，通知送达至被通知人之地址时，视为已正式送达。送达日即为通知日。</w:t>
        </w:r>
      </w:ins>
    </w:p>
    <w:p w:rsidR="00692913" w:rsidRDefault="00761FA1">
      <w:pPr>
        <w:pStyle w:val="2"/>
        <w:spacing w:after="0" w:line="360" w:lineRule="auto"/>
        <w:rPr>
          <w:ins w:id="365" w:author="LawFirm" w:date="2022-04-14T10:48:00Z"/>
          <w:rFonts w:ascii="宋体" w:eastAsia="宋体" w:hAnsi="宋体" w:cs="宋体"/>
          <w:sz w:val="24"/>
        </w:rPr>
      </w:pPr>
      <w:ins w:id="366" w:author="LawFirm" w:date="2022-04-14T10:48:00Z">
        <w:r>
          <w:rPr>
            <w:rFonts w:ascii="宋体" w:eastAsia="宋体" w:hAnsi="宋体" w:cs="宋体" w:hint="eastAsia"/>
            <w:b/>
            <w:bCs/>
            <w:sz w:val="24"/>
          </w:rPr>
          <w:t>甲</w:t>
        </w:r>
        <w:r>
          <w:rPr>
            <w:rFonts w:ascii="宋体" w:eastAsia="宋体" w:hAnsi="宋体" w:cs="宋体"/>
            <w:b/>
            <w:bCs/>
            <w:sz w:val="24"/>
          </w:rPr>
          <w:t xml:space="preserve">    </w:t>
        </w:r>
        <w:r>
          <w:rPr>
            <w:rFonts w:ascii="宋体" w:eastAsia="宋体" w:hAnsi="宋体" w:cs="宋体" w:hint="eastAsia"/>
            <w:b/>
            <w:bCs/>
            <w:sz w:val="24"/>
          </w:rPr>
          <w:t>方</w:t>
        </w:r>
        <w:r>
          <w:rPr>
            <w:rFonts w:ascii="宋体" w:eastAsia="宋体" w:hAnsi="宋体" w:cs="宋体" w:hint="eastAsia"/>
            <w:sz w:val="24"/>
          </w:rPr>
          <w:t>：杭州老板实业集团有限公司</w:t>
        </w:r>
      </w:ins>
    </w:p>
    <w:p w:rsidR="00692913" w:rsidRDefault="00761FA1">
      <w:pPr>
        <w:pStyle w:val="2"/>
        <w:spacing w:after="0" w:line="360" w:lineRule="auto"/>
        <w:rPr>
          <w:ins w:id="367" w:author="LawFirm" w:date="2022-04-14T10:48:00Z"/>
          <w:rFonts w:ascii="宋体" w:eastAsia="宋体" w:hAnsi="宋体" w:cs="宋体"/>
          <w:sz w:val="24"/>
        </w:rPr>
      </w:pPr>
      <w:ins w:id="368" w:author="LawFirm" w:date="2022-04-14T10:48:00Z">
        <w:r>
          <w:rPr>
            <w:rFonts w:ascii="宋体" w:eastAsia="宋体" w:hAnsi="宋体" w:cs="宋体" w:hint="eastAsia"/>
            <w:sz w:val="24"/>
          </w:rPr>
          <w:t>联</w:t>
        </w:r>
        <w:r>
          <w:rPr>
            <w:rFonts w:ascii="宋体" w:eastAsia="宋体" w:hAnsi="宋体" w:cs="宋体" w:hint="eastAsia"/>
            <w:sz w:val="24"/>
          </w:rPr>
          <w:t xml:space="preserve"> </w:t>
        </w:r>
        <w:r>
          <w:rPr>
            <w:rFonts w:ascii="宋体" w:eastAsia="宋体" w:hAnsi="宋体" w:cs="宋体" w:hint="eastAsia"/>
            <w:sz w:val="24"/>
          </w:rPr>
          <w:t>系</w:t>
        </w:r>
        <w:r>
          <w:rPr>
            <w:rFonts w:ascii="宋体" w:eastAsia="宋体" w:hAnsi="宋体" w:cs="宋体" w:hint="eastAsia"/>
            <w:sz w:val="24"/>
          </w:rPr>
          <w:t xml:space="preserve"> </w:t>
        </w:r>
        <w:r>
          <w:rPr>
            <w:rFonts w:ascii="宋体" w:eastAsia="宋体" w:hAnsi="宋体" w:cs="宋体" w:hint="eastAsia"/>
            <w:sz w:val="24"/>
          </w:rPr>
          <w:t>人</w:t>
        </w:r>
        <w:r>
          <w:rPr>
            <w:rFonts w:ascii="宋体" w:eastAsia="宋体" w:hAnsi="宋体" w:cs="宋体" w:hint="eastAsia"/>
            <w:sz w:val="24"/>
          </w:rPr>
          <w:t xml:space="preserve">: </w:t>
        </w:r>
      </w:ins>
      <w:ins w:id="369" w:author="cz_c" w:date="2022-04-14T13:30:00Z">
        <w:r>
          <w:rPr>
            <w:rFonts w:ascii="宋体" w:eastAsia="宋体" w:hAnsi="宋体" w:cs="宋体" w:hint="eastAsia"/>
            <w:sz w:val="24"/>
          </w:rPr>
          <w:t>朱力伟</w:t>
        </w:r>
      </w:ins>
    </w:p>
    <w:p w:rsidR="00692913" w:rsidRDefault="00761FA1">
      <w:pPr>
        <w:pStyle w:val="2"/>
        <w:spacing w:after="0" w:line="360" w:lineRule="auto"/>
        <w:rPr>
          <w:ins w:id="370" w:author="LawFirm" w:date="2022-04-14T10:48:00Z"/>
          <w:rFonts w:ascii="宋体" w:eastAsia="宋体" w:hAnsi="宋体" w:cs="宋体"/>
          <w:sz w:val="24"/>
        </w:rPr>
      </w:pPr>
      <w:ins w:id="371" w:author="LawFirm" w:date="2022-04-14T10:48:00Z">
        <w:r>
          <w:rPr>
            <w:rFonts w:ascii="宋体" w:eastAsia="宋体" w:hAnsi="宋体" w:cs="宋体" w:hint="eastAsia"/>
            <w:sz w:val="24"/>
          </w:rPr>
          <w:t>通讯地址</w:t>
        </w:r>
        <w:r>
          <w:rPr>
            <w:rFonts w:ascii="宋体" w:eastAsia="宋体" w:hAnsi="宋体" w:cs="宋体" w:hint="eastAsia"/>
            <w:sz w:val="24"/>
          </w:rPr>
          <w:t xml:space="preserve">:  </w:t>
        </w:r>
      </w:ins>
      <w:ins w:id="372" w:author="cz_c" w:date="2022-04-14T13:30:00Z">
        <w:r>
          <w:rPr>
            <w:rFonts w:ascii="宋体" w:eastAsia="宋体" w:hAnsi="宋体" w:cs="宋体" w:hint="eastAsia"/>
            <w:sz w:val="24"/>
          </w:rPr>
          <w:t>浙江省杭州市临平区临平</w:t>
        </w:r>
      </w:ins>
      <w:ins w:id="373" w:author="cz_c" w:date="2022-04-14T13:31:00Z">
        <w:r>
          <w:rPr>
            <w:rFonts w:ascii="宋体" w:eastAsia="宋体" w:hAnsi="宋体" w:cs="宋体" w:hint="eastAsia"/>
            <w:sz w:val="24"/>
          </w:rPr>
          <w:t>大道</w:t>
        </w:r>
        <w:r>
          <w:rPr>
            <w:rFonts w:ascii="宋体" w:eastAsia="宋体" w:hAnsi="宋体" w:cs="宋体" w:hint="eastAsia"/>
            <w:sz w:val="24"/>
          </w:rPr>
          <w:t>592</w:t>
        </w:r>
        <w:r>
          <w:rPr>
            <w:rFonts w:ascii="宋体" w:eastAsia="宋体" w:hAnsi="宋体" w:cs="宋体" w:hint="eastAsia"/>
            <w:sz w:val="24"/>
          </w:rPr>
          <w:t>号</w:t>
        </w:r>
      </w:ins>
    </w:p>
    <w:p w:rsidR="00692913" w:rsidRDefault="00761FA1">
      <w:pPr>
        <w:pStyle w:val="2"/>
        <w:spacing w:after="0" w:line="360" w:lineRule="auto"/>
        <w:rPr>
          <w:ins w:id="374" w:author="LawFirm" w:date="2022-04-14T10:48:00Z"/>
          <w:rFonts w:ascii="宋体" w:eastAsia="宋体" w:hAnsi="宋体" w:cs="宋体"/>
          <w:sz w:val="24"/>
        </w:rPr>
      </w:pPr>
      <w:ins w:id="375" w:author="LawFirm" w:date="2022-04-14T10:48:00Z">
        <w:r>
          <w:rPr>
            <w:rFonts w:ascii="宋体" w:eastAsia="宋体" w:hAnsi="宋体" w:cs="宋体" w:hint="eastAsia"/>
            <w:sz w:val="24"/>
          </w:rPr>
          <w:t>电</w:t>
        </w:r>
        <w:r>
          <w:rPr>
            <w:rFonts w:ascii="宋体" w:eastAsia="宋体" w:hAnsi="宋体" w:cs="宋体" w:hint="eastAsia"/>
            <w:sz w:val="24"/>
          </w:rPr>
          <w:t xml:space="preserve">    </w:t>
        </w:r>
        <w:r>
          <w:rPr>
            <w:rFonts w:ascii="宋体" w:eastAsia="宋体" w:hAnsi="宋体" w:cs="宋体" w:hint="eastAsia"/>
            <w:sz w:val="24"/>
          </w:rPr>
          <w:t>话</w:t>
        </w:r>
        <w:r>
          <w:rPr>
            <w:rFonts w:ascii="宋体" w:eastAsia="宋体" w:hAnsi="宋体" w:cs="宋体" w:hint="eastAsia"/>
            <w:sz w:val="24"/>
          </w:rPr>
          <w:t xml:space="preserve">:  </w:t>
        </w:r>
      </w:ins>
      <w:ins w:id="376" w:author="cz_c" w:date="2022-04-14T13:31:00Z">
        <w:r>
          <w:rPr>
            <w:rFonts w:ascii="宋体" w:eastAsia="宋体" w:hAnsi="宋体" w:cs="宋体" w:hint="eastAsia"/>
            <w:sz w:val="24"/>
          </w:rPr>
          <w:t>13372523733</w:t>
        </w:r>
      </w:ins>
    </w:p>
    <w:p w:rsidR="00692913" w:rsidRDefault="00761FA1">
      <w:pPr>
        <w:pStyle w:val="2"/>
        <w:spacing w:after="0" w:line="360" w:lineRule="auto"/>
        <w:rPr>
          <w:ins w:id="377" w:author="LawFirm" w:date="2022-04-14T10:48:00Z"/>
          <w:rFonts w:ascii="宋体" w:eastAsia="宋体" w:hAnsi="宋体" w:cs="宋体"/>
          <w:sz w:val="24"/>
        </w:rPr>
      </w:pPr>
      <w:ins w:id="378" w:author="LawFirm" w:date="2022-04-14T10:48:00Z">
        <w:r>
          <w:rPr>
            <w:rFonts w:ascii="宋体" w:eastAsia="宋体" w:hAnsi="宋体" w:cs="宋体" w:hint="eastAsia"/>
            <w:sz w:val="24"/>
          </w:rPr>
          <w:t>传</w:t>
        </w:r>
        <w:r>
          <w:rPr>
            <w:rFonts w:ascii="宋体" w:eastAsia="宋体" w:hAnsi="宋体" w:cs="宋体" w:hint="eastAsia"/>
            <w:sz w:val="24"/>
          </w:rPr>
          <w:t xml:space="preserve">    </w:t>
        </w:r>
        <w:r>
          <w:rPr>
            <w:rFonts w:ascii="宋体" w:eastAsia="宋体" w:hAnsi="宋体" w:cs="宋体" w:hint="eastAsia"/>
            <w:sz w:val="24"/>
          </w:rPr>
          <w:t>真</w:t>
        </w:r>
        <w:r>
          <w:rPr>
            <w:rFonts w:ascii="宋体" w:eastAsia="宋体" w:hAnsi="宋体" w:cs="宋体" w:hint="eastAsia"/>
            <w:sz w:val="24"/>
          </w:rPr>
          <w:t xml:space="preserve">: </w:t>
        </w:r>
      </w:ins>
    </w:p>
    <w:p w:rsidR="00692913" w:rsidRDefault="00761FA1">
      <w:pPr>
        <w:pStyle w:val="2"/>
        <w:spacing w:after="0" w:line="360" w:lineRule="auto"/>
        <w:rPr>
          <w:ins w:id="379" w:author="LawFirm" w:date="2022-04-14T10:48:00Z"/>
          <w:rFonts w:eastAsia="宋体"/>
        </w:rPr>
      </w:pPr>
      <w:ins w:id="380" w:author="LawFirm" w:date="2022-04-14T10:48:00Z">
        <w:r>
          <w:rPr>
            <w:rFonts w:ascii="宋体" w:eastAsia="宋体" w:hAnsi="宋体" w:cs="宋体" w:hint="eastAsia"/>
            <w:sz w:val="24"/>
          </w:rPr>
          <w:t>邮</w:t>
        </w:r>
        <w:r>
          <w:rPr>
            <w:rFonts w:ascii="宋体" w:eastAsia="宋体" w:hAnsi="宋体" w:cs="宋体" w:hint="eastAsia"/>
            <w:sz w:val="24"/>
          </w:rPr>
          <w:t xml:space="preserve">    </w:t>
        </w:r>
        <w:r>
          <w:rPr>
            <w:rFonts w:ascii="宋体" w:eastAsia="宋体" w:hAnsi="宋体" w:cs="宋体" w:hint="eastAsia"/>
            <w:sz w:val="24"/>
          </w:rPr>
          <w:t>件</w:t>
        </w:r>
        <w:r>
          <w:rPr>
            <w:rFonts w:ascii="宋体" w:eastAsia="宋体" w:hAnsi="宋体" w:cs="宋体" w:hint="eastAsia"/>
            <w:sz w:val="24"/>
          </w:rPr>
          <w:t xml:space="preserve">: </w:t>
        </w:r>
      </w:ins>
      <w:ins w:id="381" w:author="cz_c" w:date="2022-04-14T13:31:00Z">
        <w:r>
          <w:rPr>
            <w:rFonts w:ascii="宋体" w:eastAsia="宋体" w:hAnsi="宋体" w:cs="宋体" w:hint="eastAsia"/>
            <w:sz w:val="24"/>
          </w:rPr>
          <w:t>13372523733@163.com</w:t>
        </w:r>
      </w:ins>
    </w:p>
    <w:p w:rsidR="00692913" w:rsidRDefault="00692913">
      <w:pPr>
        <w:spacing w:line="500" w:lineRule="exact"/>
        <w:rPr>
          <w:ins w:id="382" w:author="LawFirm" w:date="2022-04-14T10:48:00Z"/>
          <w:rFonts w:ascii="宋体" w:eastAsia="宋体" w:hAnsi="宋体" w:cs="宋体"/>
          <w:sz w:val="24"/>
        </w:rPr>
      </w:pPr>
    </w:p>
    <w:p w:rsidR="00692913" w:rsidRDefault="00761FA1">
      <w:pPr>
        <w:pStyle w:val="2"/>
        <w:spacing w:after="0" w:line="360" w:lineRule="auto"/>
        <w:rPr>
          <w:ins w:id="383" w:author="LawFirm" w:date="2022-04-14T10:48:00Z"/>
          <w:rFonts w:ascii="宋体" w:eastAsia="宋体" w:hAnsi="宋体" w:cs="宋体"/>
          <w:sz w:val="24"/>
        </w:rPr>
      </w:pPr>
      <w:ins w:id="384" w:author="LawFirm" w:date="2022-04-14T10:48:00Z">
        <w:r>
          <w:rPr>
            <w:rFonts w:ascii="宋体" w:eastAsia="宋体" w:hAnsi="宋体" w:cs="宋体" w:hint="eastAsia"/>
            <w:b/>
            <w:bCs/>
            <w:sz w:val="24"/>
          </w:rPr>
          <w:t>乙</w:t>
        </w:r>
        <w:r>
          <w:rPr>
            <w:rFonts w:ascii="宋体" w:eastAsia="宋体" w:hAnsi="宋体" w:cs="宋体" w:hint="eastAsia"/>
            <w:b/>
            <w:bCs/>
            <w:sz w:val="24"/>
          </w:rPr>
          <w:t xml:space="preserve">    </w:t>
        </w:r>
        <w:r>
          <w:rPr>
            <w:rFonts w:ascii="宋体" w:eastAsia="宋体" w:hAnsi="宋体" w:cs="宋体" w:hint="eastAsia"/>
            <w:b/>
            <w:bCs/>
            <w:sz w:val="24"/>
          </w:rPr>
          <w:t>方</w:t>
        </w:r>
        <w:r>
          <w:rPr>
            <w:rFonts w:ascii="宋体" w:eastAsia="宋体" w:hAnsi="宋体" w:cs="宋体" w:hint="eastAsia"/>
            <w:sz w:val="24"/>
          </w:rPr>
          <w:t>：杭州持正科技股份有限公司</w:t>
        </w:r>
      </w:ins>
    </w:p>
    <w:p w:rsidR="00692913" w:rsidRDefault="00761FA1">
      <w:pPr>
        <w:pStyle w:val="2"/>
        <w:spacing w:after="0" w:line="360" w:lineRule="auto"/>
        <w:rPr>
          <w:ins w:id="385" w:author="LawFirm" w:date="2022-04-14T10:48:00Z"/>
          <w:rFonts w:ascii="宋体" w:eastAsia="宋体" w:hAnsi="宋体" w:cs="宋体"/>
          <w:sz w:val="24"/>
        </w:rPr>
      </w:pPr>
      <w:ins w:id="386" w:author="LawFirm" w:date="2022-04-14T10:48:00Z">
        <w:r>
          <w:rPr>
            <w:rFonts w:ascii="宋体" w:eastAsia="宋体" w:hAnsi="宋体" w:cs="宋体" w:hint="eastAsia"/>
            <w:sz w:val="24"/>
          </w:rPr>
          <w:t>联</w:t>
        </w:r>
        <w:r>
          <w:rPr>
            <w:rFonts w:ascii="宋体" w:eastAsia="宋体" w:hAnsi="宋体" w:cs="宋体" w:hint="eastAsia"/>
            <w:sz w:val="24"/>
          </w:rPr>
          <w:t xml:space="preserve"> </w:t>
        </w:r>
        <w:r>
          <w:rPr>
            <w:rFonts w:ascii="宋体" w:eastAsia="宋体" w:hAnsi="宋体" w:cs="宋体" w:hint="eastAsia"/>
            <w:sz w:val="24"/>
          </w:rPr>
          <w:t>系</w:t>
        </w:r>
        <w:r>
          <w:rPr>
            <w:rFonts w:ascii="宋体" w:eastAsia="宋体" w:hAnsi="宋体" w:cs="宋体" w:hint="eastAsia"/>
            <w:sz w:val="24"/>
          </w:rPr>
          <w:t xml:space="preserve"> </w:t>
        </w:r>
        <w:r>
          <w:rPr>
            <w:rFonts w:ascii="宋体" w:eastAsia="宋体" w:hAnsi="宋体" w:cs="宋体" w:hint="eastAsia"/>
            <w:sz w:val="24"/>
          </w:rPr>
          <w:t>人</w:t>
        </w:r>
        <w:r>
          <w:rPr>
            <w:rFonts w:ascii="宋体" w:eastAsia="宋体" w:hAnsi="宋体" w:cs="宋体" w:hint="eastAsia"/>
            <w:sz w:val="24"/>
          </w:rPr>
          <w:t xml:space="preserve">: </w:t>
        </w:r>
      </w:ins>
      <w:ins w:id="387" w:author="cz_c" w:date="2022-04-14T13:31:00Z">
        <w:r>
          <w:rPr>
            <w:rFonts w:ascii="宋体" w:eastAsia="宋体" w:hAnsi="宋体" w:cs="宋体" w:hint="eastAsia"/>
            <w:sz w:val="24"/>
          </w:rPr>
          <w:t>陈长胜</w:t>
        </w:r>
      </w:ins>
    </w:p>
    <w:p w:rsidR="00692913" w:rsidRDefault="00761FA1">
      <w:pPr>
        <w:pStyle w:val="2"/>
        <w:spacing w:after="0" w:line="360" w:lineRule="auto"/>
        <w:rPr>
          <w:ins w:id="388" w:author="LawFirm" w:date="2022-04-14T10:48:00Z"/>
          <w:rFonts w:ascii="宋体" w:eastAsia="宋体" w:hAnsi="宋体" w:cs="宋体"/>
          <w:sz w:val="24"/>
        </w:rPr>
      </w:pPr>
      <w:ins w:id="389" w:author="LawFirm" w:date="2022-04-14T10:48:00Z">
        <w:r>
          <w:rPr>
            <w:rFonts w:ascii="宋体" w:eastAsia="宋体" w:hAnsi="宋体" w:cs="宋体" w:hint="eastAsia"/>
            <w:sz w:val="24"/>
          </w:rPr>
          <w:t>通讯地址</w:t>
        </w:r>
        <w:r>
          <w:rPr>
            <w:rFonts w:ascii="宋体" w:eastAsia="宋体" w:hAnsi="宋体" w:cs="宋体" w:hint="eastAsia"/>
            <w:sz w:val="24"/>
          </w:rPr>
          <w:t xml:space="preserve">: </w:t>
        </w:r>
        <w:r>
          <w:rPr>
            <w:rFonts w:ascii="宋体" w:eastAsia="宋体" w:hAnsi="宋体" w:cs="宋体" w:hint="eastAsia"/>
            <w:sz w:val="24"/>
          </w:rPr>
          <w:t>浙江省杭州市余杭区仓前街道数云路</w:t>
        </w:r>
        <w:r>
          <w:rPr>
            <w:rFonts w:ascii="宋体" w:eastAsia="宋体" w:hAnsi="宋体" w:cs="宋体" w:hint="eastAsia"/>
            <w:sz w:val="24"/>
          </w:rPr>
          <w:t>271</w:t>
        </w:r>
        <w:r>
          <w:rPr>
            <w:rFonts w:ascii="宋体" w:eastAsia="宋体" w:hAnsi="宋体" w:cs="宋体" w:hint="eastAsia"/>
            <w:sz w:val="24"/>
          </w:rPr>
          <w:t>号</w:t>
        </w:r>
      </w:ins>
    </w:p>
    <w:p w:rsidR="00692913" w:rsidRDefault="00761FA1">
      <w:pPr>
        <w:pStyle w:val="2"/>
        <w:spacing w:after="0" w:line="360" w:lineRule="auto"/>
        <w:rPr>
          <w:ins w:id="390" w:author="LawFirm" w:date="2022-04-14T10:48:00Z"/>
          <w:rFonts w:ascii="宋体" w:eastAsia="宋体" w:hAnsi="宋体" w:cs="宋体"/>
          <w:sz w:val="24"/>
        </w:rPr>
      </w:pPr>
      <w:ins w:id="391" w:author="LawFirm" w:date="2022-04-14T10:48:00Z">
        <w:r>
          <w:rPr>
            <w:rFonts w:ascii="宋体" w:eastAsia="宋体" w:hAnsi="宋体" w:cs="宋体" w:hint="eastAsia"/>
            <w:sz w:val="24"/>
          </w:rPr>
          <w:t>电</w:t>
        </w:r>
        <w:r>
          <w:rPr>
            <w:rFonts w:ascii="宋体" w:eastAsia="宋体" w:hAnsi="宋体" w:cs="宋体" w:hint="eastAsia"/>
            <w:sz w:val="24"/>
          </w:rPr>
          <w:t xml:space="preserve">    </w:t>
        </w:r>
        <w:r>
          <w:rPr>
            <w:rFonts w:ascii="宋体" w:eastAsia="宋体" w:hAnsi="宋体" w:cs="宋体" w:hint="eastAsia"/>
            <w:sz w:val="24"/>
          </w:rPr>
          <w:t>话</w:t>
        </w:r>
        <w:r>
          <w:rPr>
            <w:rFonts w:ascii="宋体" w:eastAsia="宋体" w:hAnsi="宋体" w:cs="宋体" w:hint="eastAsia"/>
            <w:sz w:val="24"/>
          </w:rPr>
          <w:t xml:space="preserve">:  </w:t>
        </w:r>
      </w:ins>
      <w:ins w:id="392" w:author="cz_c" w:date="2022-04-14T13:31:00Z">
        <w:r>
          <w:rPr>
            <w:rFonts w:ascii="宋体" w:eastAsia="宋体" w:hAnsi="宋体" w:cs="宋体" w:hint="eastAsia"/>
            <w:sz w:val="24"/>
          </w:rPr>
          <w:t>13685784866</w:t>
        </w:r>
      </w:ins>
    </w:p>
    <w:p w:rsidR="00692913" w:rsidRDefault="00761FA1">
      <w:pPr>
        <w:pStyle w:val="2"/>
        <w:spacing w:after="0" w:line="360" w:lineRule="auto"/>
        <w:rPr>
          <w:ins w:id="393" w:author="LawFirm" w:date="2022-04-14T10:48:00Z"/>
          <w:rFonts w:ascii="宋体" w:eastAsia="宋体" w:hAnsi="宋体" w:cs="宋体"/>
          <w:sz w:val="24"/>
        </w:rPr>
      </w:pPr>
      <w:ins w:id="394" w:author="LawFirm" w:date="2022-04-14T10:48:00Z">
        <w:r>
          <w:rPr>
            <w:rFonts w:ascii="宋体" w:eastAsia="宋体" w:hAnsi="宋体" w:cs="宋体" w:hint="eastAsia"/>
            <w:sz w:val="24"/>
          </w:rPr>
          <w:t>传</w:t>
        </w:r>
        <w:r>
          <w:rPr>
            <w:rFonts w:ascii="宋体" w:eastAsia="宋体" w:hAnsi="宋体" w:cs="宋体" w:hint="eastAsia"/>
            <w:sz w:val="24"/>
          </w:rPr>
          <w:t xml:space="preserve">    </w:t>
        </w:r>
        <w:r>
          <w:rPr>
            <w:rFonts w:ascii="宋体" w:eastAsia="宋体" w:hAnsi="宋体" w:cs="宋体" w:hint="eastAsia"/>
            <w:sz w:val="24"/>
          </w:rPr>
          <w:t>真</w:t>
        </w:r>
        <w:r>
          <w:rPr>
            <w:rFonts w:ascii="宋体" w:eastAsia="宋体" w:hAnsi="宋体" w:cs="宋体" w:hint="eastAsia"/>
            <w:sz w:val="24"/>
          </w:rPr>
          <w:t xml:space="preserve">: </w:t>
        </w:r>
      </w:ins>
    </w:p>
    <w:p w:rsidR="00692913" w:rsidRDefault="00761FA1">
      <w:pPr>
        <w:pStyle w:val="2"/>
        <w:spacing w:after="0" w:line="360" w:lineRule="auto"/>
        <w:rPr>
          <w:ins w:id="395" w:author="LawFirm" w:date="2022-04-14T10:48:00Z"/>
          <w:rFonts w:eastAsia="宋体"/>
        </w:rPr>
      </w:pPr>
      <w:ins w:id="396" w:author="LawFirm" w:date="2022-04-14T10:48:00Z">
        <w:r>
          <w:rPr>
            <w:rFonts w:ascii="宋体" w:eastAsia="宋体" w:hAnsi="宋体" w:cs="宋体" w:hint="eastAsia"/>
            <w:sz w:val="24"/>
          </w:rPr>
          <w:t>邮</w:t>
        </w:r>
        <w:r>
          <w:rPr>
            <w:rFonts w:ascii="宋体" w:eastAsia="宋体" w:hAnsi="宋体" w:cs="宋体" w:hint="eastAsia"/>
            <w:sz w:val="24"/>
          </w:rPr>
          <w:t xml:space="preserve">    </w:t>
        </w:r>
        <w:r>
          <w:rPr>
            <w:rFonts w:ascii="宋体" w:eastAsia="宋体" w:hAnsi="宋体" w:cs="宋体" w:hint="eastAsia"/>
            <w:sz w:val="24"/>
          </w:rPr>
          <w:t>件</w:t>
        </w:r>
        <w:r>
          <w:rPr>
            <w:rFonts w:ascii="宋体" w:eastAsia="宋体" w:hAnsi="宋体" w:cs="宋体" w:hint="eastAsia"/>
            <w:sz w:val="24"/>
          </w:rPr>
          <w:t xml:space="preserve">: </w:t>
        </w:r>
      </w:ins>
      <w:r>
        <w:rPr>
          <w:rFonts w:ascii="宋体" w:eastAsia="宋体" w:hAnsi="宋体" w:cs="宋体" w:hint="eastAsia"/>
          <w:sz w:val="24"/>
        </w:rPr>
        <w:fldChar w:fldCharType="begin"/>
      </w:r>
      <w:r>
        <w:rPr>
          <w:rFonts w:ascii="宋体" w:eastAsia="宋体" w:hAnsi="宋体" w:cs="宋体" w:hint="eastAsia"/>
          <w:sz w:val="24"/>
        </w:rPr>
        <w:instrText xml:space="preserve"> HYPERLINK "mailto:roy@3china.com" </w:instrText>
      </w:r>
      <w:ins w:id="397" w:author="cz_c" w:date="2022-04-14T13:32:00Z">
        <w:r>
          <w:rPr>
            <w:rFonts w:ascii="宋体" w:eastAsia="宋体" w:hAnsi="宋体" w:cs="宋体" w:hint="eastAsia"/>
            <w:sz w:val="24"/>
          </w:rPr>
          <w:fldChar w:fldCharType="separate"/>
        </w:r>
        <w:r>
          <w:rPr>
            <w:rStyle w:val="af3"/>
            <w:rFonts w:ascii="宋体" w:eastAsia="宋体" w:hAnsi="宋体" w:cs="宋体" w:hint="eastAsia"/>
            <w:sz w:val="24"/>
          </w:rPr>
          <w:t>roy@3china.com</w:t>
        </w:r>
        <w:r>
          <w:rPr>
            <w:rFonts w:ascii="宋体" w:eastAsia="宋体" w:hAnsi="宋体" w:cs="宋体" w:hint="eastAsia"/>
            <w:sz w:val="24"/>
          </w:rPr>
          <w:fldChar w:fldCharType="end"/>
        </w:r>
        <w:r>
          <w:rPr>
            <w:rFonts w:ascii="宋体" w:eastAsia="宋体" w:hAnsi="宋体" w:cs="宋体" w:hint="eastAsia"/>
            <w:sz w:val="24"/>
          </w:rPr>
          <w:t xml:space="preserve"> </w:t>
        </w:r>
      </w:ins>
    </w:p>
    <w:p w:rsidR="00692913" w:rsidRDefault="00761FA1">
      <w:pPr>
        <w:tabs>
          <w:tab w:val="left" w:pos="567"/>
        </w:tabs>
        <w:overflowPunct w:val="0"/>
        <w:adjustRightInd w:val="0"/>
        <w:spacing w:line="360" w:lineRule="auto"/>
        <w:ind w:firstLineChars="200" w:firstLine="480"/>
        <w:rPr>
          <w:del w:id="398" w:author="LawFirm" w:date="2022-04-14T10:31:00Z"/>
          <w:rFonts w:ascii="宋体" w:eastAsia="宋体" w:hAnsi="宋体" w:cs="宋体"/>
          <w:sz w:val="24"/>
        </w:rPr>
      </w:pPr>
      <w:del w:id="399" w:author="LawFirm" w:date="2022-04-14T10:31:00Z">
        <w:r>
          <w:rPr>
            <w:rFonts w:ascii="宋体" w:eastAsia="宋体" w:hAnsi="宋体" w:cs="宋体" w:hint="eastAsia"/>
            <w:sz w:val="24"/>
          </w:rPr>
          <w:delText>甲方同意在</w:delText>
        </w:r>
        <w:r>
          <w:rPr>
            <w:rFonts w:ascii="宋体" w:eastAsia="宋体" w:hAnsi="宋体" w:cs="宋体" w:hint="eastAsia"/>
            <w:sz w:val="24"/>
          </w:rPr>
          <w:delText>2022</w:delText>
        </w:r>
        <w:r>
          <w:rPr>
            <w:rFonts w:ascii="宋体" w:eastAsia="宋体" w:hAnsi="宋体" w:cs="宋体" w:hint="eastAsia"/>
            <w:sz w:val="24"/>
          </w:rPr>
          <w:delText>年</w:delText>
        </w:r>
        <w:r>
          <w:rPr>
            <w:rFonts w:ascii="宋体" w:eastAsia="宋体" w:hAnsi="宋体" w:cs="宋体" w:hint="eastAsia"/>
            <w:sz w:val="24"/>
          </w:rPr>
          <w:delText xml:space="preserve">     </w:delText>
        </w:r>
        <w:r>
          <w:rPr>
            <w:rFonts w:ascii="宋体" w:eastAsia="宋体" w:hAnsi="宋体" w:cs="宋体" w:hint="eastAsia"/>
            <w:sz w:val="24"/>
          </w:rPr>
          <w:delText>月</w:delText>
        </w:r>
        <w:r>
          <w:rPr>
            <w:rFonts w:ascii="宋体" w:eastAsia="宋体" w:hAnsi="宋体" w:cs="宋体" w:hint="eastAsia"/>
            <w:sz w:val="24"/>
          </w:rPr>
          <w:delText xml:space="preserve">     </w:delText>
        </w:r>
        <w:r>
          <w:rPr>
            <w:rFonts w:ascii="宋体" w:eastAsia="宋体" w:hAnsi="宋体" w:cs="宋体" w:hint="eastAsia"/>
            <w:sz w:val="24"/>
          </w:rPr>
          <w:delText>日将增资款</w:delText>
        </w:r>
        <w:r>
          <w:rPr>
            <w:rFonts w:ascii="宋体" w:eastAsia="宋体" w:hAnsi="宋体" w:cs="宋体" w:hint="eastAsia"/>
            <w:sz w:val="24"/>
          </w:rPr>
          <w:delText xml:space="preserve">       </w:delText>
        </w:r>
        <w:r>
          <w:rPr>
            <w:rFonts w:ascii="宋体" w:eastAsia="宋体" w:hAnsi="宋体" w:cs="宋体" w:hint="eastAsia"/>
            <w:sz w:val="24"/>
          </w:rPr>
          <w:delText>元人民币支付到以下公司账户。</w:delText>
        </w:r>
      </w:del>
    </w:p>
    <w:p w:rsidR="00692913" w:rsidRDefault="00761FA1">
      <w:pPr>
        <w:tabs>
          <w:tab w:val="left" w:pos="567"/>
        </w:tabs>
        <w:overflowPunct w:val="0"/>
        <w:adjustRightInd w:val="0"/>
        <w:spacing w:line="360" w:lineRule="auto"/>
        <w:ind w:firstLineChars="200" w:firstLine="480"/>
        <w:rPr>
          <w:del w:id="400" w:author="LawFirm" w:date="2022-04-14T10:31:00Z"/>
          <w:rFonts w:ascii="宋体" w:eastAsia="宋体" w:hAnsi="宋体" w:cs="宋体"/>
          <w:sz w:val="24"/>
        </w:rPr>
      </w:pPr>
      <w:del w:id="401" w:author="LawFirm" w:date="2022-04-14T10:31:00Z">
        <w:r>
          <w:rPr>
            <w:rFonts w:ascii="宋体" w:eastAsia="宋体" w:hAnsi="宋体" w:cs="宋体" w:hint="eastAsia"/>
            <w:sz w:val="24"/>
          </w:rPr>
          <w:delText>账户名称：杭州持正科技股份有限公司</w:delText>
        </w:r>
      </w:del>
    </w:p>
    <w:p w:rsidR="00692913" w:rsidRDefault="00761FA1">
      <w:pPr>
        <w:tabs>
          <w:tab w:val="left" w:pos="567"/>
        </w:tabs>
        <w:overflowPunct w:val="0"/>
        <w:adjustRightInd w:val="0"/>
        <w:spacing w:line="360" w:lineRule="auto"/>
        <w:ind w:firstLineChars="200" w:firstLine="480"/>
        <w:rPr>
          <w:del w:id="402" w:author="LawFirm" w:date="2022-04-14T10:31:00Z"/>
          <w:rFonts w:ascii="宋体" w:eastAsia="宋体" w:hAnsi="宋体" w:cs="宋体"/>
          <w:sz w:val="24"/>
        </w:rPr>
      </w:pPr>
      <w:del w:id="403" w:author="LawFirm" w:date="2022-04-14T10:31:00Z">
        <w:r>
          <w:rPr>
            <w:rFonts w:ascii="宋体" w:eastAsia="宋体" w:hAnsi="宋体" w:cs="宋体" w:hint="eastAsia"/>
            <w:sz w:val="24"/>
          </w:rPr>
          <w:delText>开户行：</w:delText>
        </w:r>
        <w:r>
          <w:rPr>
            <w:rFonts w:ascii="宋体" w:eastAsia="宋体" w:hAnsi="宋体" w:cs="宋体" w:hint="eastAsia"/>
            <w:sz w:val="24"/>
          </w:rPr>
          <w:delText xml:space="preserve"> </w:delText>
        </w:r>
      </w:del>
    </w:p>
    <w:p w:rsidR="00692913" w:rsidRDefault="00761FA1">
      <w:pPr>
        <w:tabs>
          <w:tab w:val="left" w:pos="567"/>
        </w:tabs>
        <w:overflowPunct w:val="0"/>
        <w:adjustRightInd w:val="0"/>
        <w:spacing w:line="360" w:lineRule="auto"/>
        <w:ind w:firstLineChars="200" w:firstLine="480"/>
        <w:rPr>
          <w:del w:id="404" w:author="LawFirm" w:date="2022-04-14T10:31:00Z"/>
          <w:rFonts w:ascii="宋体" w:eastAsia="宋体" w:hAnsi="宋体" w:cs="宋体"/>
          <w:sz w:val="24"/>
        </w:rPr>
      </w:pPr>
      <w:del w:id="405" w:author="LawFirm" w:date="2022-04-14T10:31:00Z">
        <w:r>
          <w:rPr>
            <w:rFonts w:ascii="宋体" w:eastAsia="宋体" w:hAnsi="宋体" w:cs="宋体" w:hint="eastAsia"/>
            <w:sz w:val="24"/>
          </w:rPr>
          <w:delText>账</w:delText>
        </w:r>
        <w:r>
          <w:rPr>
            <w:rFonts w:ascii="宋体" w:eastAsia="宋体" w:hAnsi="宋体" w:cs="宋体" w:hint="eastAsia"/>
            <w:sz w:val="24"/>
          </w:rPr>
          <w:delText xml:space="preserve">  </w:delText>
        </w:r>
        <w:r>
          <w:rPr>
            <w:rFonts w:ascii="宋体" w:eastAsia="宋体" w:hAnsi="宋体" w:cs="宋体" w:hint="eastAsia"/>
            <w:sz w:val="24"/>
          </w:rPr>
          <w:delText>号：</w:delText>
        </w:r>
        <w:r>
          <w:rPr>
            <w:rFonts w:ascii="宋体" w:eastAsia="宋体" w:hAnsi="宋体" w:cs="宋体" w:hint="eastAsia"/>
            <w:sz w:val="24"/>
          </w:rPr>
          <w:delText xml:space="preserve"> </w:delText>
        </w:r>
      </w:del>
    </w:p>
    <w:p w:rsidR="00692913" w:rsidRDefault="00761FA1">
      <w:pPr>
        <w:tabs>
          <w:tab w:val="left" w:pos="567"/>
        </w:tabs>
        <w:overflowPunct w:val="0"/>
        <w:adjustRightInd w:val="0"/>
        <w:spacing w:line="360" w:lineRule="auto"/>
        <w:ind w:firstLineChars="200" w:firstLine="480"/>
        <w:rPr>
          <w:del w:id="406" w:author="LawFirm" w:date="2022-04-14T10:49:00Z"/>
          <w:rFonts w:ascii="宋体" w:eastAsia="宋体" w:hAnsi="宋体" w:cs="宋体"/>
          <w:sz w:val="24"/>
        </w:rPr>
      </w:pPr>
      <w:del w:id="407" w:author="LawFirm" w:date="2022-04-14T10:49:00Z">
        <w:r>
          <w:rPr>
            <w:rFonts w:ascii="宋体" w:eastAsia="宋体" w:hAnsi="宋体" w:cs="宋体" w:hint="eastAsia"/>
            <w:sz w:val="24"/>
          </w:rPr>
          <w:delText>3</w:delText>
        </w:r>
        <w:r>
          <w:rPr>
            <w:rFonts w:ascii="宋体" w:eastAsia="宋体" w:hAnsi="宋体" w:cs="宋体" w:hint="eastAsia"/>
            <w:sz w:val="24"/>
          </w:rPr>
          <w:delText>、本次增资扩股后，甲方享有该部分注册资本的全部权益，包括但不限于净资产、未分配利润等。</w:delText>
        </w:r>
      </w:del>
    </w:p>
    <w:p w:rsidR="00692913" w:rsidRDefault="00761FA1">
      <w:pPr>
        <w:tabs>
          <w:tab w:val="left" w:pos="1083"/>
        </w:tabs>
        <w:overflowPunct w:val="0"/>
        <w:adjustRightInd w:val="0"/>
        <w:spacing w:line="360" w:lineRule="auto"/>
        <w:ind w:firstLineChars="200" w:firstLine="480"/>
        <w:rPr>
          <w:del w:id="408" w:author="LawFirm" w:date="2022-04-14T10:49:00Z"/>
          <w:rFonts w:ascii="宋体" w:eastAsia="宋体" w:hAnsi="宋体" w:cs="宋体"/>
          <w:sz w:val="24"/>
        </w:rPr>
      </w:pPr>
      <w:del w:id="409" w:author="LawFirm" w:date="2022-04-14T10:49:00Z">
        <w:r>
          <w:rPr>
            <w:rFonts w:ascii="宋体" w:eastAsia="宋体" w:hAnsi="宋体" w:cs="宋体" w:hint="eastAsia"/>
            <w:sz w:val="24"/>
          </w:rPr>
          <w:delText>4</w:delText>
        </w:r>
        <w:r>
          <w:rPr>
            <w:rFonts w:ascii="宋体" w:eastAsia="宋体" w:hAnsi="宋体" w:cs="宋体" w:hint="eastAsia"/>
            <w:sz w:val="24"/>
          </w:rPr>
          <w:delText>、</w:delText>
        </w:r>
      </w:del>
      <w:del w:id="410" w:author="LawFirm" w:date="2022-04-14T10:44:00Z">
        <w:r>
          <w:rPr>
            <w:rFonts w:ascii="宋体" w:eastAsia="宋体" w:hAnsi="宋体" w:cs="宋体" w:hint="eastAsia"/>
            <w:sz w:val="24"/>
          </w:rPr>
          <w:delText xml:space="preserve"> </w:delText>
        </w:r>
        <w:r>
          <w:rPr>
            <w:rFonts w:ascii="宋体" w:eastAsia="宋体" w:hAnsi="宋体" w:cs="宋体" w:hint="eastAsia"/>
            <w:sz w:val="24"/>
          </w:rPr>
          <w:delText>本次投资基准日为</w:delText>
        </w:r>
        <w:r>
          <w:rPr>
            <w:rFonts w:ascii="宋体" w:eastAsia="宋体" w:hAnsi="宋体" w:cs="宋体" w:hint="eastAsia"/>
            <w:sz w:val="24"/>
          </w:rPr>
          <w:delText>2022</w:delText>
        </w:r>
        <w:r>
          <w:rPr>
            <w:rFonts w:ascii="宋体" w:eastAsia="宋体" w:hAnsi="宋体" w:cs="宋体" w:hint="eastAsia"/>
            <w:sz w:val="24"/>
          </w:rPr>
          <w:delText>年</w:delText>
        </w:r>
        <w:r>
          <w:rPr>
            <w:rFonts w:ascii="宋体" w:eastAsia="宋体" w:hAnsi="宋体" w:cs="宋体" w:hint="eastAsia"/>
            <w:sz w:val="24"/>
          </w:rPr>
          <w:delText>4</w:delText>
        </w:r>
        <w:r>
          <w:rPr>
            <w:rFonts w:ascii="宋体" w:eastAsia="宋体" w:hAnsi="宋体" w:cs="宋体" w:hint="eastAsia"/>
            <w:sz w:val="24"/>
          </w:rPr>
          <w:delText>月</w:delText>
        </w:r>
        <w:r>
          <w:rPr>
            <w:rFonts w:ascii="宋体" w:eastAsia="宋体" w:hAnsi="宋体" w:cs="宋体" w:hint="eastAsia"/>
            <w:sz w:val="24"/>
          </w:rPr>
          <w:delText>30</w:delText>
        </w:r>
        <w:r>
          <w:rPr>
            <w:rFonts w:ascii="宋体" w:eastAsia="宋体" w:hAnsi="宋体" w:cs="宋体" w:hint="eastAsia"/>
            <w:sz w:val="24"/>
          </w:rPr>
          <w:delText>日，乙方应当在</w:delText>
        </w:r>
        <w:r>
          <w:rPr>
            <w:rFonts w:ascii="宋体" w:eastAsia="宋体" w:hAnsi="宋体" w:cs="宋体" w:hint="eastAsia"/>
            <w:sz w:val="24"/>
          </w:rPr>
          <w:delText>2022</w:delText>
        </w:r>
        <w:r>
          <w:rPr>
            <w:rFonts w:ascii="宋体" w:eastAsia="宋体" w:hAnsi="宋体" w:cs="宋体" w:hint="eastAsia"/>
            <w:sz w:val="24"/>
          </w:rPr>
          <w:delText>年</w:delText>
        </w:r>
        <w:r>
          <w:rPr>
            <w:rFonts w:ascii="宋体" w:eastAsia="宋体" w:hAnsi="宋体" w:cs="宋体" w:hint="eastAsia"/>
            <w:sz w:val="24"/>
          </w:rPr>
          <w:delText>5</w:delText>
        </w:r>
        <w:r>
          <w:rPr>
            <w:rFonts w:ascii="宋体" w:eastAsia="宋体" w:hAnsi="宋体" w:cs="宋体" w:hint="eastAsia"/>
            <w:sz w:val="24"/>
          </w:rPr>
          <w:delText>月</w:delText>
        </w:r>
        <w:r>
          <w:rPr>
            <w:rFonts w:ascii="宋体" w:eastAsia="宋体" w:hAnsi="宋体" w:cs="宋体" w:hint="eastAsia"/>
            <w:sz w:val="24"/>
          </w:rPr>
          <w:delText>15</w:delText>
        </w:r>
        <w:r>
          <w:rPr>
            <w:rFonts w:ascii="宋体" w:eastAsia="宋体" w:hAnsi="宋体" w:cs="宋体" w:hint="eastAsia"/>
            <w:sz w:val="24"/>
          </w:rPr>
          <w:delText>日前完成工商变更登记</w:delText>
        </w:r>
      </w:del>
      <w:del w:id="411" w:author="LawFirm" w:date="2022-04-14T10:49:00Z">
        <w:r>
          <w:rPr>
            <w:rFonts w:ascii="宋体" w:eastAsia="宋体" w:hAnsi="宋体" w:cs="宋体" w:hint="eastAsia"/>
            <w:sz w:val="24"/>
          </w:rPr>
          <w:delText>。</w:delText>
        </w:r>
      </w:del>
    </w:p>
    <w:p w:rsidR="00692913" w:rsidRDefault="00761FA1">
      <w:pPr>
        <w:tabs>
          <w:tab w:val="left" w:pos="1083"/>
        </w:tabs>
        <w:overflowPunct w:val="0"/>
        <w:adjustRightInd w:val="0"/>
        <w:spacing w:line="360" w:lineRule="auto"/>
        <w:ind w:firstLineChars="200" w:firstLine="480"/>
        <w:rPr>
          <w:del w:id="412" w:author="LawFirm" w:date="2022-04-14T11:08:00Z"/>
          <w:rFonts w:eastAsia="宋体"/>
        </w:rPr>
      </w:pPr>
      <w:del w:id="413" w:author="LawFirm" w:date="2022-04-14T11:08:00Z">
        <w:r>
          <w:rPr>
            <w:rFonts w:ascii="宋体" w:eastAsia="宋体" w:hAnsi="宋体" w:cs="宋体" w:hint="eastAsia"/>
            <w:sz w:val="24"/>
          </w:rPr>
          <w:delText>5</w:delText>
        </w:r>
        <w:r>
          <w:rPr>
            <w:rFonts w:ascii="宋体" w:eastAsia="宋体" w:hAnsi="宋体" w:cs="宋体" w:hint="eastAsia"/>
            <w:sz w:val="24"/>
          </w:rPr>
          <w:delText>、本协议一式多份，各方各持壹份，各份具有同等法律效力。</w:delText>
        </w:r>
      </w:del>
    </w:p>
    <w:p w:rsidR="00692913" w:rsidRDefault="00692913">
      <w:pPr>
        <w:spacing w:beforeLines="50" w:before="156" w:afterLines="50" w:after="156" w:line="360" w:lineRule="auto"/>
        <w:ind w:left="482"/>
        <w:jc w:val="center"/>
        <w:rPr>
          <w:rFonts w:ascii="Times New Roman" w:eastAsia="宋体" w:hAnsi="Times New Roman" w:cs="Times New Roman"/>
          <w:sz w:val="24"/>
        </w:rPr>
      </w:pPr>
    </w:p>
    <w:p w:rsidR="00692913" w:rsidRDefault="00761FA1">
      <w:pPr>
        <w:spacing w:beforeLines="50" w:before="156" w:afterLines="50" w:after="156" w:line="360" w:lineRule="auto"/>
        <w:ind w:left="482"/>
        <w:jc w:val="center"/>
        <w:rPr>
          <w:rFonts w:ascii="Times New Roman" w:eastAsia="宋体" w:hAnsi="Times New Roman" w:cs="Times New Roman"/>
          <w:sz w:val="24"/>
        </w:rPr>
        <w:sectPr w:rsidR="00692913">
          <w:headerReference w:type="default" r:id="rId7"/>
          <w:footerReference w:type="default" r:id="rId8"/>
          <w:pgSz w:w="11906" w:h="16838"/>
          <w:pgMar w:top="1440" w:right="1800" w:bottom="1440" w:left="1800" w:header="851" w:footer="992" w:gutter="0"/>
          <w:cols w:space="425"/>
          <w:docGrid w:type="lines" w:linePitch="312"/>
        </w:sectPr>
      </w:pPr>
      <w:r>
        <w:rPr>
          <w:rFonts w:ascii="Times New Roman" w:eastAsia="宋体" w:hAnsi="Times New Roman" w:cs="Times New Roman"/>
          <w:sz w:val="24"/>
        </w:rPr>
        <w:t>（以下无正文，下接签署页）</w:t>
      </w:r>
    </w:p>
    <w:p w:rsidR="00692913" w:rsidRDefault="00761FA1">
      <w:pPr>
        <w:spacing w:beforeLines="50" w:before="156" w:afterLines="50" w:after="156" w:line="360" w:lineRule="auto"/>
        <w:jc w:val="left"/>
        <w:rPr>
          <w:rFonts w:ascii="Times New Roman" w:eastAsia="宋体" w:hAnsi="Times New Roman" w:cs="Times New Roman"/>
          <w:sz w:val="24"/>
        </w:rPr>
      </w:pPr>
      <w:r>
        <w:rPr>
          <w:rFonts w:ascii="Times New Roman" w:eastAsia="宋体" w:hAnsi="Times New Roman" w:cs="Times New Roman"/>
          <w:sz w:val="24"/>
        </w:rPr>
        <w:lastRenderedPageBreak/>
        <w:t>（本页无正文，为《</w:t>
      </w:r>
      <w:r>
        <w:rPr>
          <w:rFonts w:ascii="Times New Roman" w:eastAsia="宋体" w:hAnsi="Times New Roman" w:cs="Times New Roman" w:hint="eastAsia"/>
          <w:sz w:val="24"/>
        </w:rPr>
        <w:t>杭州持正</w:t>
      </w:r>
      <w:r>
        <w:rPr>
          <w:rFonts w:ascii="Times New Roman" w:eastAsia="宋体" w:hAnsi="Times New Roman" w:cs="Times New Roman"/>
          <w:sz w:val="24"/>
        </w:rPr>
        <w:t>科技股份有限公司增资扩股协议》之签章页）</w:t>
      </w:r>
    </w:p>
    <w:p w:rsidR="00692913" w:rsidRDefault="00761FA1">
      <w:pPr>
        <w:spacing w:line="360" w:lineRule="auto"/>
        <w:rPr>
          <w:rFonts w:ascii="Times New Roman" w:eastAsia="宋体" w:hAnsi="Times New Roman" w:cs="Times New Roman"/>
          <w:b/>
          <w:sz w:val="24"/>
          <w:szCs w:val="24"/>
        </w:rPr>
      </w:pPr>
      <w:r>
        <w:rPr>
          <w:rFonts w:ascii="Times New Roman" w:eastAsia="宋体" w:hAnsi="Times New Roman" w:cs="Times New Roman"/>
          <w:b/>
          <w:sz w:val="24"/>
          <w:szCs w:val="24"/>
        </w:rPr>
        <w:t>甲方：</w:t>
      </w:r>
    </w:p>
    <w:p w:rsidR="00692913" w:rsidRDefault="00761FA1">
      <w:pPr>
        <w:spacing w:line="360" w:lineRule="auto"/>
        <w:rPr>
          <w:rFonts w:ascii="Times New Roman" w:eastAsia="宋体" w:hAnsi="Times New Roman" w:cs="Times New Roman"/>
          <w:bCs/>
          <w:sz w:val="24"/>
          <w:szCs w:val="24"/>
        </w:rPr>
      </w:pPr>
      <w:r>
        <w:rPr>
          <w:rFonts w:ascii="Times New Roman" w:eastAsia="宋体" w:hAnsi="Times New Roman" w:cs="Times New Roman" w:hint="eastAsia"/>
          <w:bCs/>
          <w:sz w:val="24"/>
        </w:rPr>
        <w:t>杭州老板实业集团有限公司</w:t>
      </w:r>
      <w:r>
        <w:rPr>
          <w:rFonts w:ascii="Times New Roman" w:eastAsia="宋体" w:hAnsi="Times New Roman" w:cs="Times New Roman"/>
          <w:bCs/>
          <w:sz w:val="24"/>
          <w:szCs w:val="24"/>
        </w:rPr>
        <w:t>（盖章）：</w:t>
      </w:r>
    </w:p>
    <w:p w:rsidR="00692913" w:rsidRDefault="00761FA1">
      <w:pPr>
        <w:spacing w:line="360" w:lineRule="auto"/>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法定代表人或授权代表</w:t>
      </w:r>
      <w:r>
        <w:rPr>
          <w:rFonts w:ascii="Times New Roman" w:eastAsia="宋体" w:hAnsi="Times New Roman" w:cs="Times New Roman"/>
          <w:bCs/>
          <w:kern w:val="0"/>
          <w:sz w:val="24"/>
          <w:szCs w:val="24"/>
        </w:rPr>
        <w:t>（签名）：</w:t>
      </w:r>
      <w:r>
        <w:rPr>
          <w:rFonts w:ascii="Times New Roman" w:eastAsia="宋体" w:hAnsi="Times New Roman" w:cs="Times New Roman"/>
          <w:bCs/>
          <w:kern w:val="0"/>
          <w:sz w:val="24"/>
          <w:szCs w:val="24"/>
        </w:rPr>
        <w:t>_________</w:t>
      </w:r>
    </w:p>
    <w:p w:rsidR="00692913" w:rsidRDefault="00692913">
      <w:pPr>
        <w:spacing w:line="360" w:lineRule="auto"/>
        <w:rPr>
          <w:rFonts w:ascii="Times New Roman" w:eastAsia="宋体" w:hAnsi="Times New Roman" w:cs="Times New Roman"/>
          <w:bCs/>
          <w:kern w:val="0"/>
          <w:sz w:val="24"/>
          <w:szCs w:val="24"/>
        </w:rPr>
      </w:pPr>
    </w:p>
    <w:p w:rsidR="00692913" w:rsidRDefault="00692913">
      <w:pPr>
        <w:spacing w:line="360" w:lineRule="auto"/>
        <w:rPr>
          <w:rFonts w:ascii="Times New Roman" w:eastAsia="宋体" w:hAnsi="Times New Roman" w:cs="Times New Roman"/>
          <w:b/>
          <w:sz w:val="24"/>
          <w:szCs w:val="24"/>
        </w:rPr>
      </w:pPr>
    </w:p>
    <w:p w:rsidR="00692913" w:rsidRDefault="00761FA1">
      <w:pPr>
        <w:spacing w:line="360" w:lineRule="auto"/>
        <w:rPr>
          <w:rFonts w:ascii="Times New Roman" w:eastAsia="宋体" w:hAnsi="Times New Roman" w:cs="Times New Roman"/>
          <w:b/>
          <w:sz w:val="24"/>
          <w:szCs w:val="24"/>
        </w:rPr>
      </w:pPr>
      <w:r>
        <w:rPr>
          <w:rFonts w:ascii="Times New Roman" w:eastAsia="宋体" w:hAnsi="Times New Roman" w:cs="Times New Roman"/>
          <w:b/>
          <w:sz w:val="24"/>
          <w:szCs w:val="24"/>
        </w:rPr>
        <w:t>乙方：</w:t>
      </w:r>
    </w:p>
    <w:p w:rsidR="00692913" w:rsidRDefault="00761FA1">
      <w:pPr>
        <w:spacing w:line="360" w:lineRule="auto"/>
        <w:rPr>
          <w:rFonts w:ascii="Times New Roman" w:eastAsia="宋体" w:hAnsi="Times New Roman" w:cs="Times New Roman"/>
          <w:bCs/>
          <w:sz w:val="24"/>
          <w:szCs w:val="24"/>
        </w:rPr>
      </w:pPr>
      <w:r>
        <w:rPr>
          <w:rFonts w:ascii="Times New Roman" w:eastAsia="宋体" w:hAnsi="Times New Roman" w:cs="Times New Roman" w:hint="eastAsia"/>
          <w:bCs/>
          <w:sz w:val="24"/>
          <w:szCs w:val="24"/>
        </w:rPr>
        <w:t>杭州持正科技股份有限公司</w:t>
      </w:r>
      <w:r>
        <w:rPr>
          <w:rFonts w:ascii="Times New Roman" w:eastAsia="宋体" w:hAnsi="Times New Roman" w:cs="Times New Roman"/>
          <w:bCs/>
          <w:sz w:val="24"/>
          <w:szCs w:val="24"/>
        </w:rPr>
        <w:t>（盖章）：</w:t>
      </w:r>
    </w:p>
    <w:p w:rsidR="00692913" w:rsidRDefault="00761FA1">
      <w:pPr>
        <w:spacing w:line="360" w:lineRule="auto"/>
        <w:rPr>
          <w:rFonts w:ascii="Times New Roman" w:eastAsia="宋体" w:hAnsi="Times New Roman" w:cs="Times New Roman"/>
          <w:bCs/>
          <w:sz w:val="24"/>
          <w:szCs w:val="24"/>
        </w:rPr>
      </w:pPr>
      <w:r>
        <w:rPr>
          <w:rFonts w:ascii="Times New Roman" w:eastAsia="宋体" w:hAnsi="Times New Roman" w:cs="Times New Roman"/>
          <w:bCs/>
          <w:sz w:val="24"/>
          <w:szCs w:val="24"/>
        </w:rPr>
        <w:t>法定代表人或授权代表（签名）：</w:t>
      </w:r>
      <w:r>
        <w:rPr>
          <w:rFonts w:ascii="Times New Roman" w:eastAsia="宋体" w:hAnsi="Times New Roman" w:cs="Times New Roman"/>
          <w:bCs/>
          <w:sz w:val="24"/>
          <w:szCs w:val="24"/>
        </w:rPr>
        <w:t>___________</w:t>
      </w:r>
    </w:p>
    <w:p w:rsidR="00692913" w:rsidRDefault="00692913">
      <w:pPr>
        <w:spacing w:line="360" w:lineRule="auto"/>
        <w:rPr>
          <w:rFonts w:ascii="Times New Roman" w:eastAsia="宋体" w:hAnsi="Times New Roman" w:cs="Times New Roman"/>
          <w:b/>
          <w:sz w:val="24"/>
          <w:szCs w:val="24"/>
        </w:rPr>
      </w:pPr>
    </w:p>
    <w:p w:rsidR="00692913" w:rsidRDefault="00692913">
      <w:pPr>
        <w:spacing w:line="360" w:lineRule="auto"/>
        <w:rPr>
          <w:del w:id="421" w:author="LawFirm" w:date="2022-04-14T11:08:00Z"/>
          <w:rFonts w:ascii="Times New Roman" w:eastAsia="宋体" w:hAnsi="Times New Roman" w:cs="Times New Roman"/>
          <w:b/>
          <w:sz w:val="24"/>
          <w:szCs w:val="24"/>
        </w:rPr>
      </w:pPr>
    </w:p>
    <w:p w:rsidR="00692913" w:rsidRDefault="00761FA1">
      <w:pPr>
        <w:spacing w:line="360" w:lineRule="auto"/>
        <w:rPr>
          <w:del w:id="422" w:author="LawFirm" w:date="2022-04-14T11:08:00Z"/>
          <w:rFonts w:ascii="Times New Roman" w:eastAsia="宋体" w:hAnsi="Times New Roman" w:cs="Times New Roman"/>
          <w:b/>
          <w:sz w:val="24"/>
          <w:szCs w:val="24"/>
        </w:rPr>
      </w:pPr>
      <w:del w:id="423" w:author="LawFirm" w:date="2022-04-14T11:08:00Z">
        <w:r>
          <w:rPr>
            <w:rFonts w:ascii="Times New Roman" w:eastAsia="宋体" w:hAnsi="Times New Roman" w:cs="Times New Roman"/>
            <w:b/>
            <w:sz w:val="24"/>
            <w:szCs w:val="24"/>
          </w:rPr>
          <w:delText>丙方：</w:delText>
        </w:r>
      </w:del>
    </w:p>
    <w:p w:rsidR="00692913" w:rsidRDefault="00761FA1">
      <w:pPr>
        <w:spacing w:line="360" w:lineRule="auto"/>
        <w:rPr>
          <w:del w:id="424" w:author="LawFirm" w:date="2022-04-14T11:08:00Z"/>
          <w:rFonts w:ascii="Times New Roman" w:eastAsia="宋体" w:hAnsi="Times New Roman" w:cs="Times New Roman"/>
          <w:bCs/>
          <w:kern w:val="0"/>
          <w:sz w:val="24"/>
          <w:szCs w:val="24"/>
        </w:rPr>
      </w:pPr>
      <w:del w:id="425" w:author="LawFirm" w:date="2022-04-14T11:08:00Z">
        <w:r>
          <w:rPr>
            <w:rFonts w:ascii="Times New Roman" w:eastAsia="宋体" w:hAnsi="Times New Roman" w:cs="Times New Roman" w:hint="eastAsia"/>
            <w:bCs/>
            <w:sz w:val="24"/>
            <w:szCs w:val="24"/>
          </w:rPr>
          <w:delText>姚胜强</w:delText>
        </w:r>
        <w:r>
          <w:rPr>
            <w:rFonts w:ascii="Times New Roman" w:eastAsia="宋体" w:hAnsi="Times New Roman" w:cs="Times New Roman"/>
            <w:bCs/>
            <w:kern w:val="0"/>
            <w:sz w:val="24"/>
            <w:szCs w:val="24"/>
          </w:rPr>
          <w:delText>__________</w:delText>
        </w:r>
      </w:del>
    </w:p>
    <w:p w:rsidR="00692913" w:rsidRDefault="00692913">
      <w:pPr>
        <w:spacing w:line="360" w:lineRule="auto"/>
        <w:rPr>
          <w:rFonts w:ascii="Times New Roman" w:eastAsia="宋体" w:hAnsi="Times New Roman" w:cs="Times New Roman"/>
          <w:b/>
          <w:sz w:val="24"/>
          <w:szCs w:val="24"/>
        </w:rPr>
      </w:pPr>
    </w:p>
    <w:p w:rsidR="00692913" w:rsidRDefault="00692913">
      <w:pPr>
        <w:spacing w:line="360" w:lineRule="auto"/>
        <w:rPr>
          <w:rFonts w:ascii="Times New Roman" w:eastAsia="宋体" w:hAnsi="Times New Roman" w:cs="Times New Roman"/>
          <w:sz w:val="24"/>
        </w:rPr>
      </w:pPr>
    </w:p>
    <w:sectPr w:rsidR="006929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FA1" w:rsidRDefault="00761FA1">
      <w:r>
        <w:separator/>
      </w:r>
    </w:p>
  </w:endnote>
  <w:endnote w:type="continuationSeparator" w:id="0">
    <w:p w:rsidR="00761FA1" w:rsidRDefault="00761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MingLiU_HKSCS">
    <w:altName w:val="MingLiU-ExtB"/>
    <w:charset w:val="88"/>
    <w:family w:val="roman"/>
    <w:pitch w:val="default"/>
    <w:sig w:usb0="00000000" w:usb1="00000000" w:usb2="00000016" w:usb3="00000000" w:csb0="0010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ustomXmlInsRangeStart w:id="416" w:author="LawFirm" w:date="2022-04-14T10:49:00Z"/>
  <w:sdt>
    <w:sdtPr>
      <w:id w:val="1429160544"/>
    </w:sdtPr>
    <w:sdtEndPr/>
    <w:sdtContent>
      <w:customXmlInsRangeEnd w:id="416"/>
      <w:p w:rsidR="00692913" w:rsidRDefault="00761FA1">
        <w:pPr>
          <w:pStyle w:val="ac"/>
          <w:jc w:val="center"/>
          <w:rPr>
            <w:ins w:id="417" w:author="LawFirm" w:date="2022-04-14T10:49:00Z"/>
          </w:rPr>
        </w:pPr>
        <w:ins w:id="418" w:author="LawFirm" w:date="2022-04-14T10:49:00Z">
          <w:r>
            <w:fldChar w:fldCharType="begin"/>
          </w:r>
          <w:r>
            <w:instrText>PAGE   \* MERGEFORMAT</w:instrText>
          </w:r>
          <w:r>
            <w:fldChar w:fldCharType="separate"/>
          </w:r>
        </w:ins>
        <w:r w:rsidR="00B357AF" w:rsidRPr="00B357AF">
          <w:rPr>
            <w:noProof/>
            <w:lang w:val="zh-CN"/>
          </w:rPr>
          <w:t>2</w:t>
        </w:r>
        <w:ins w:id="419" w:author="LawFirm" w:date="2022-04-14T10:49:00Z">
          <w:r>
            <w:fldChar w:fldCharType="end"/>
          </w:r>
        </w:ins>
      </w:p>
      <w:customXmlInsRangeStart w:id="420" w:author="LawFirm" w:date="2022-04-14T10:49:00Z"/>
    </w:sdtContent>
  </w:sdt>
  <w:customXmlInsRangeEnd w:id="420"/>
  <w:p w:rsidR="00692913" w:rsidRDefault="00692913">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FA1" w:rsidRDefault="00761FA1">
      <w:r>
        <w:separator/>
      </w:r>
    </w:p>
  </w:footnote>
  <w:footnote w:type="continuationSeparator" w:id="0">
    <w:p w:rsidR="00761FA1" w:rsidRDefault="00761FA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2913" w:rsidRDefault="00761FA1" w:rsidP="00692913">
    <w:pPr>
      <w:pStyle w:val="ae"/>
      <w:ind w:left="6840" w:hangingChars="3800" w:hanging="6840"/>
      <w:jc w:val="right"/>
      <w:rPr>
        <w:rFonts w:ascii="宋体" w:eastAsia="宋体" w:hAnsi="宋体"/>
      </w:rPr>
      <w:pPrChange w:id="414" w:author="LawFirm" w:date="2022-04-14T10:27:00Z">
        <w:pPr>
          <w:pStyle w:val="ae"/>
          <w:ind w:left="6840" w:hangingChars="3800" w:hanging="6840"/>
          <w:jc w:val="left"/>
        </w:pPr>
      </w:pPrChange>
    </w:pPr>
    <w:ins w:id="415" w:author="LawFirm" w:date="2022-04-14T10:26:00Z">
      <w:r>
        <w:rPr>
          <w:rFonts w:ascii="宋体" w:eastAsia="宋体" w:hAnsi="宋体" w:hint="eastAsia"/>
        </w:rPr>
        <w:t>增资扩股协议</w:t>
      </w:r>
    </w:ins>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A7E48"/>
    <w:multiLevelType w:val="multilevel"/>
    <w:tmpl w:val="37CA7E48"/>
    <w:lvl w:ilvl="0">
      <w:start w:val="1"/>
      <w:numFmt w:val="japaneseCounting"/>
      <w:pStyle w:val="1"/>
      <w:lvlText w:val="第%1条"/>
      <w:lvlJc w:val="left"/>
      <w:pPr>
        <w:tabs>
          <w:tab w:val="left" w:pos="1549"/>
        </w:tabs>
        <w:ind w:left="1549" w:hanging="840"/>
      </w:pPr>
      <w:rPr>
        <w:rFonts w:hint="default"/>
        <w:lang w:val="en-US"/>
      </w:rPr>
    </w:lvl>
    <w:lvl w:ilvl="1">
      <w:start w:val="1"/>
      <w:numFmt w:val="decimal"/>
      <w:lvlText w:val="%2．"/>
      <w:lvlJc w:val="left"/>
      <w:pPr>
        <w:tabs>
          <w:tab w:val="left" w:pos="471"/>
        </w:tabs>
        <w:ind w:left="471" w:hanging="360"/>
      </w:pPr>
      <w:rPr>
        <w:rFonts w:hint="default"/>
      </w:rPr>
    </w:lvl>
    <w:lvl w:ilvl="2">
      <w:start w:val="1"/>
      <w:numFmt w:val="lowerRoman"/>
      <w:lvlText w:val="%3."/>
      <w:lvlJc w:val="right"/>
      <w:pPr>
        <w:tabs>
          <w:tab w:val="left" w:pos="846"/>
        </w:tabs>
        <w:ind w:left="846" w:hanging="420"/>
      </w:pPr>
    </w:lvl>
    <w:lvl w:ilvl="3">
      <w:start w:val="1"/>
      <w:numFmt w:val="decimal"/>
      <w:lvlText w:val="%4."/>
      <w:lvlJc w:val="left"/>
      <w:pPr>
        <w:tabs>
          <w:tab w:val="left" w:pos="1266"/>
        </w:tabs>
        <w:ind w:left="1266" w:hanging="420"/>
      </w:pPr>
    </w:lvl>
    <w:lvl w:ilvl="4">
      <w:start w:val="1"/>
      <w:numFmt w:val="lowerLetter"/>
      <w:lvlText w:val="%5)"/>
      <w:lvlJc w:val="left"/>
      <w:pPr>
        <w:tabs>
          <w:tab w:val="left" w:pos="1686"/>
        </w:tabs>
        <w:ind w:left="1686" w:hanging="420"/>
      </w:pPr>
    </w:lvl>
    <w:lvl w:ilvl="5">
      <w:start w:val="1"/>
      <w:numFmt w:val="lowerRoman"/>
      <w:lvlText w:val="%6."/>
      <w:lvlJc w:val="right"/>
      <w:pPr>
        <w:tabs>
          <w:tab w:val="left" w:pos="2106"/>
        </w:tabs>
        <w:ind w:left="2106" w:hanging="420"/>
      </w:pPr>
    </w:lvl>
    <w:lvl w:ilvl="6">
      <w:start w:val="1"/>
      <w:numFmt w:val="decimal"/>
      <w:lvlText w:val="%7."/>
      <w:lvlJc w:val="left"/>
      <w:pPr>
        <w:tabs>
          <w:tab w:val="left" w:pos="2526"/>
        </w:tabs>
        <w:ind w:left="2526" w:hanging="420"/>
      </w:pPr>
    </w:lvl>
    <w:lvl w:ilvl="7">
      <w:start w:val="1"/>
      <w:numFmt w:val="lowerLetter"/>
      <w:lvlText w:val="%8)"/>
      <w:lvlJc w:val="left"/>
      <w:pPr>
        <w:tabs>
          <w:tab w:val="left" w:pos="2946"/>
        </w:tabs>
        <w:ind w:left="2946" w:hanging="420"/>
      </w:pPr>
    </w:lvl>
    <w:lvl w:ilvl="8">
      <w:start w:val="1"/>
      <w:numFmt w:val="lowerRoman"/>
      <w:lvlText w:val="%9."/>
      <w:lvlJc w:val="right"/>
      <w:pPr>
        <w:tabs>
          <w:tab w:val="left" w:pos="3366"/>
        </w:tabs>
        <w:ind w:left="3366" w:hanging="420"/>
      </w:pPr>
    </w:lvl>
  </w:abstractNum>
  <w:abstractNum w:abstractNumId="1" w15:restartNumberingAfterBreak="0">
    <w:nsid w:val="7540737E"/>
    <w:multiLevelType w:val="multilevel"/>
    <w:tmpl w:val="7540737E"/>
    <w:lvl w:ilvl="0">
      <w:start w:val="1"/>
      <w:numFmt w:val="chineseCountingThousand"/>
      <w:suff w:val="nothing"/>
      <w:lvlText w:val="第%1条"/>
      <w:lvlJc w:val="left"/>
      <w:pPr>
        <w:ind w:left="0" w:firstLine="0"/>
      </w:pPr>
      <w:rPr>
        <w:rFonts w:ascii="Times New Roman" w:eastAsia="楷体_GB2312" w:hAnsi="Times New Roman" w:cs="Times New Roman" w:hint="default"/>
        <w:b/>
        <w:bCs w:val="0"/>
        <w:i w:val="0"/>
        <w:iCs w:val="0"/>
        <w:caps w:val="0"/>
        <w:strike w:val="0"/>
        <w:dstrike w:val="0"/>
        <w:vanish w:val="0"/>
        <w:color w:val="auto"/>
        <w:spacing w:val="0"/>
        <w:kern w:val="0"/>
        <w:sz w:val="24"/>
        <w:szCs w:val="24"/>
        <w:u w:val="none"/>
        <w:vertAlign w:val="baseline"/>
      </w:rPr>
    </w:lvl>
    <w:lvl w:ilvl="1">
      <w:start w:val="1"/>
      <w:numFmt w:val="decimal"/>
      <w:pStyle w:val="A2"/>
      <w:isLgl/>
      <w:lvlText w:val="%1.%2"/>
      <w:lvlJc w:val="left"/>
      <w:pPr>
        <w:tabs>
          <w:tab w:val="left" w:pos="851"/>
        </w:tabs>
        <w:ind w:left="0" w:firstLine="0"/>
      </w:pPr>
      <w:rPr>
        <w:rFonts w:ascii="Times New Roman" w:hAnsi="Times New Roman" w:cs="Times New Roman" w:hint="default"/>
        <w:b w:val="0"/>
        <w:bCs w:val="0"/>
        <w:i w:val="0"/>
        <w:iCs w:val="0"/>
        <w:caps w:val="0"/>
        <w:strike w:val="0"/>
        <w:dstrike w:val="0"/>
        <w:vanish w:val="0"/>
        <w:color w:val="auto"/>
        <w:spacing w:val="0"/>
        <w:kern w:val="0"/>
        <w:sz w:val="24"/>
        <w:szCs w:val="24"/>
        <w:u w:val="none"/>
        <w:vertAlign w:val="baseline"/>
      </w:rPr>
    </w:lvl>
    <w:lvl w:ilvl="2">
      <w:start w:val="1"/>
      <w:numFmt w:val="lowerLetter"/>
      <w:lvlText w:val="(%3)"/>
      <w:lvlJc w:val="left"/>
      <w:pPr>
        <w:tabs>
          <w:tab w:val="left" w:pos="1559"/>
        </w:tabs>
        <w:ind w:left="567" w:firstLine="284"/>
      </w:pPr>
      <w:rPr>
        <w:rFonts w:ascii="Times New Roman" w:hAnsi="Times New Roman" w:cs="Times New Roman" w:hint="default"/>
        <w:b w:val="0"/>
        <w:i w:val="0"/>
        <w:caps w:val="0"/>
        <w:strike w:val="0"/>
        <w:dstrike w:val="0"/>
        <w:vanish w:val="0"/>
        <w:color w:val="auto"/>
        <w:spacing w:val="0"/>
        <w:sz w:val="24"/>
        <w:szCs w:val="24"/>
        <w:u w:val="none"/>
        <w:vertAlign w:val="baseline"/>
        <w:lang w:val="en-US" w:eastAsia="zh-CN"/>
      </w:rPr>
    </w:lvl>
    <w:lvl w:ilvl="3">
      <w:start w:val="1"/>
      <w:numFmt w:val="lowerRoman"/>
      <w:lvlText w:val="(%4)"/>
      <w:lvlJc w:val="left"/>
      <w:pPr>
        <w:tabs>
          <w:tab w:val="left" w:pos="2268"/>
        </w:tabs>
        <w:ind w:left="1134" w:firstLine="425"/>
      </w:pPr>
      <w:rPr>
        <w:rFonts w:ascii="Times New Roman" w:hAnsi="Times New Roman" w:cs="Times New Roman" w:hint="default"/>
        <w:b w:val="0"/>
        <w:i w:val="0"/>
        <w:caps w:val="0"/>
        <w:strike w:val="0"/>
        <w:dstrike w:val="0"/>
        <w:vanish w:val="0"/>
        <w:color w:val="auto"/>
        <w:spacing w:val="0"/>
        <w:sz w:val="24"/>
        <w:szCs w:val="24"/>
        <w:u w:val="none"/>
        <w:vertAlign w:val="baseline"/>
      </w:rPr>
    </w:lvl>
    <w:lvl w:ilvl="4">
      <w:start w:val="1"/>
      <w:numFmt w:val="decimal"/>
      <w:lvlText w:val="(%5)"/>
      <w:lvlJc w:val="left"/>
      <w:pPr>
        <w:tabs>
          <w:tab w:val="left" w:pos="0"/>
        </w:tabs>
        <w:ind w:left="1440" w:hanging="720"/>
      </w:pPr>
      <w:rPr>
        <w:rFonts w:ascii="Times New Roman" w:hAnsi="Times New Roman" w:cs="Times New Roman" w:hint="default"/>
        <w:b w:val="0"/>
        <w:i w:val="0"/>
        <w:caps w:val="0"/>
        <w:strike w:val="0"/>
        <w:dstrike w:val="0"/>
        <w:vanish w:val="0"/>
        <w:color w:val="auto"/>
        <w:spacing w:val="0"/>
        <w:sz w:val="24"/>
        <w:szCs w:val="24"/>
        <w:u w:val="none"/>
        <w:vertAlign w:val="baseline"/>
      </w:rPr>
    </w:lvl>
    <w:lvl w:ilvl="5">
      <w:start w:val="1"/>
      <w:numFmt w:val="upperLetter"/>
      <w:lvlText w:val="(%6)"/>
      <w:lvlJc w:val="left"/>
      <w:pPr>
        <w:tabs>
          <w:tab w:val="left" w:pos="0"/>
        </w:tabs>
        <w:ind w:left="2160" w:hanging="720"/>
      </w:pPr>
      <w:rPr>
        <w:rFonts w:ascii="Times New Roman" w:hAnsi="Times New Roman" w:cs="Times New Roman" w:hint="default"/>
        <w:b w:val="0"/>
        <w:i w:val="0"/>
        <w:caps w:val="0"/>
        <w:strike w:val="0"/>
        <w:dstrike w:val="0"/>
        <w:vanish w:val="0"/>
        <w:color w:val="auto"/>
        <w:spacing w:val="0"/>
        <w:sz w:val="24"/>
        <w:szCs w:val="24"/>
        <w:u w:val="none"/>
        <w:vertAlign w:val="baseline"/>
      </w:rPr>
    </w:lvl>
    <w:lvl w:ilvl="6">
      <w:start w:val="1"/>
      <w:numFmt w:val="decimal"/>
      <w:lvlText w:val="%7."/>
      <w:lvlJc w:val="left"/>
      <w:pPr>
        <w:tabs>
          <w:tab w:val="left" w:pos="0"/>
        </w:tabs>
        <w:ind w:left="0" w:firstLine="720"/>
      </w:pPr>
      <w:rPr>
        <w:rFonts w:ascii="Times New Roman" w:hAnsi="Times New Roman" w:cs="Times New Roman" w:hint="default"/>
        <w:b w:val="0"/>
        <w:i w:val="0"/>
        <w:caps w:val="0"/>
        <w:strike w:val="0"/>
        <w:dstrike w:val="0"/>
        <w:vanish w:val="0"/>
        <w:color w:val="auto"/>
        <w:spacing w:val="0"/>
        <w:sz w:val="24"/>
        <w:szCs w:val="24"/>
        <w:u w:val="none"/>
        <w:vertAlign w:val="baseline"/>
      </w:rPr>
    </w:lvl>
    <w:lvl w:ilvl="7">
      <w:start w:val="1"/>
      <w:numFmt w:val="lowerLetter"/>
      <w:lvlText w:val="(%8)"/>
      <w:lvlJc w:val="left"/>
      <w:pPr>
        <w:tabs>
          <w:tab w:val="left" w:pos="0"/>
        </w:tabs>
        <w:ind w:left="0" w:firstLine="720"/>
      </w:pPr>
      <w:rPr>
        <w:rFonts w:ascii="Times New Roman" w:hAnsi="Times New Roman" w:cs="Times New Roman" w:hint="default"/>
        <w:b w:val="0"/>
        <w:i w:val="0"/>
        <w:caps w:val="0"/>
        <w:strike w:val="0"/>
        <w:dstrike w:val="0"/>
        <w:vanish w:val="0"/>
        <w:color w:val="auto"/>
        <w:spacing w:val="0"/>
        <w:sz w:val="24"/>
        <w:szCs w:val="24"/>
        <w:u w:val="none"/>
        <w:vertAlign w:val="baseline"/>
      </w:rPr>
    </w:lvl>
    <w:lvl w:ilvl="8">
      <w:start w:val="1"/>
      <w:numFmt w:val="lowerRoman"/>
      <w:lvlText w:val="(%9)"/>
      <w:lvlJc w:val="left"/>
      <w:pPr>
        <w:tabs>
          <w:tab w:val="left" w:pos="6120"/>
        </w:tabs>
        <w:ind w:left="1008" w:firstLine="432"/>
      </w:pPr>
      <w:rPr>
        <w:rFonts w:hint="default"/>
        <w:b w:val="0"/>
        <w:bCs w:val="0"/>
        <w:i w:val="0"/>
        <w:iCs w:val="0"/>
        <w:caps w:val="0"/>
        <w:strike w:val="0"/>
        <w:dstrike w:val="0"/>
        <w:vanish w:val="0"/>
        <w:color w:val="auto"/>
        <w:spacing w:val="0"/>
        <w:kern w:val="0"/>
        <w:sz w:val="24"/>
        <w:szCs w:val="24"/>
        <w:u w:val="none"/>
        <w:vertAlign w:val="baseli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awFirm">
    <w15:presenceInfo w15:providerId="None" w15:userId="LawFirm"/>
  </w15:person>
  <w15:person w15:author="cz_c">
    <w15:presenceInfo w15:providerId="None" w15:userId="cz_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94A"/>
    <w:rsid w:val="00015C0D"/>
    <w:rsid w:val="0002393B"/>
    <w:rsid w:val="0004134D"/>
    <w:rsid w:val="00041687"/>
    <w:rsid w:val="000420D9"/>
    <w:rsid w:val="00052FCF"/>
    <w:rsid w:val="000545CD"/>
    <w:rsid w:val="000547FC"/>
    <w:rsid w:val="00086E2A"/>
    <w:rsid w:val="000A0C9E"/>
    <w:rsid w:val="000B3BC9"/>
    <w:rsid w:val="000B6493"/>
    <w:rsid w:val="000C0648"/>
    <w:rsid w:val="000E0EC0"/>
    <w:rsid w:val="000E4FBE"/>
    <w:rsid w:val="000F7B00"/>
    <w:rsid w:val="0010347B"/>
    <w:rsid w:val="00141B5B"/>
    <w:rsid w:val="00146FAF"/>
    <w:rsid w:val="001536AC"/>
    <w:rsid w:val="001607BD"/>
    <w:rsid w:val="001965D0"/>
    <w:rsid w:val="001A3892"/>
    <w:rsid w:val="00200CBC"/>
    <w:rsid w:val="002062B4"/>
    <w:rsid w:val="00210458"/>
    <w:rsid w:val="00234DAB"/>
    <w:rsid w:val="002363FD"/>
    <w:rsid w:val="002706BE"/>
    <w:rsid w:val="00274243"/>
    <w:rsid w:val="00282FC1"/>
    <w:rsid w:val="00284CA5"/>
    <w:rsid w:val="002A0B59"/>
    <w:rsid w:val="002A1726"/>
    <w:rsid w:val="002B1B83"/>
    <w:rsid w:val="002B2065"/>
    <w:rsid w:val="002D1D80"/>
    <w:rsid w:val="002D33C0"/>
    <w:rsid w:val="002E3F41"/>
    <w:rsid w:val="002E6718"/>
    <w:rsid w:val="00304B35"/>
    <w:rsid w:val="003107F0"/>
    <w:rsid w:val="003173E4"/>
    <w:rsid w:val="003379B0"/>
    <w:rsid w:val="0034729E"/>
    <w:rsid w:val="00350284"/>
    <w:rsid w:val="00370D8D"/>
    <w:rsid w:val="003A3A56"/>
    <w:rsid w:val="003C12F3"/>
    <w:rsid w:val="003C4A6C"/>
    <w:rsid w:val="003D4528"/>
    <w:rsid w:val="003E2E08"/>
    <w:rsid w:val="003F121D"/>
    <w:rsid w:val="00406609"/>
    <w:rsid w:val="00424A65"/>
    <w:rsid w:val="004444C0"/>
    <w:rsid w:val="00454384"/>
    <w:rsid w:val="004928DD"/>
    <w:rsid w:val="004A1B92"/>
    <w:rsid w:val="004A23D5"/>
    <w:rsid w:val="004B3E0A"/>
    <w:rsid w:val="004C20DC"/>
    <w:rsid w:val="004C35D2"/>
    <w:rsid w:val="004D14FE"/>
    <w:rsid w:val="005036C7"/>
    <w:rsid w:val="00506DE9"/>
    <w:rsid w:val="00511E34"/>
    <w:rsid w:val="005408C4"/>
    <w:rsid w:val="00546253"/>
    <w:rsid w:val="005735E4"/>
    <w:rsid w:val="00594FEB"/>
    <w:rsid w:val="005C1BD1"/>
    <w:rsid w:val="005C24EC"/>
    <w:rsid w:val="005D7923"/>
    <w:rsid w:val="00601B1C"/>
    <w:rsid w:val="00606653"/>
    <w:rsid w:val="0064780F"/>
    <w:rsid w:val="0067106B"/>
    <w:rsid w:val="00672AF2"/>
    <w:rsid w:val="00676E05"/>
    <w:rsid w:val="006909F6"/>
    <w:rsid w:val="00692913"/>
    <w:rsid w:val="006A1E0A"/>
    <w:rsid w:val="006A67F0"/>
    <w:rsid w:val="006B4924"/>
    <w:rsid w:val="006C5BC0"/>
    <w:rsid w:val="006D1FFA"/>
    <w:rsid w:val="006D5F33"/>
    <w:rsid w:val="006E2A0B"/>
    <w:rsid w:val="006E3FAE"/>
    <w:rsid w:val="0071250A"/>
    <w:rsid w:val="00742685"/>
    <w:rsid w:val="00743B1C"/>
    <w:rsid w:val="00754499"/>
    <w:rsid w:val="00761FA1"/>
    <w:rsid w:val="007752F8"/>
    <w:rsid w:val="00777F3D"/>
    <w:rsid w:val="007B5FFA"/>
    <w:rsid w:val="007C55F3"/>
    <w:rsid w:val="007C5AAC"/>
    <w:rsid w:val="007D0925"/>
    <w:rsid w:val="007D7648"/>
    <w:rsid w:val="007E26AC"/>
    <w:rsid w:val="007F450E"/>
    <w:rsid w:val="007F5B99"/>
    <w:rsid w:val="00802165"/>
    <w:rsid w:val="008066B0"/>
    <w:rsid w:val="00826FE3"/>
    <w:rsid w:val="0083394A"/>
    <w:rsid w:val="008739EB"/>
    <w:rsid w:val="008A00CD"/>
    <w:rsid w:val="008A4BA6"/>
    <w:rsid w:val="008A69D9"/>
    <w:rsid w:val="008D46C0"/>
    <w:rsid w:val="008E0F8E"/>
    <w:rsid w:val="008E1893"/>
    <w:rsid w:val="00910B3D"/>
    <w:rsid w:val="00926B51"/>
    <w:rsid w:val="0093068B"/>
    <w:rsid w:val="00947BCC"/>
    <w:rsid w:val="00966721"/>
    <w:rsid w:val="009D5291"/>
    <w:rsid w:val="009E192F"/>
    <w:rsid w:val="009F4D2A"/>
    <w:rsid w:val="00A05163"/>
    <w:rsid w:val="00A24E1D"/>
    <w:rsid w:val="00A43D0E"/>
    <w:rsid w:val="00A72B73"/>
    <w:rsid w:val="00A7532C"/>
    <w:rsid w:val="00A8113B"/>
    <w:rsid w:val="00A92FBB"/>
    <w:rsid w:val="00AA03A4"/>
    <w:rsid w:val="00AA7CBD"/>
    <w:rsid w:val="00AB490F"/>
    <w:rsid w:val="00AD0A98"/>
    <w:rsid w:val="00AE02AB"/>
    <w:rsid w:val="00B33643"/>
    <w:rsid w:val="00B357AF"/>
    <w:rsid w:val="00B537E4"/>
    <w:rsid w:val="00B56FC1"/>
    <w:rsid w:val="00B97186"/>
    <w:rsid w:val="00BA48F5"/>
    <w:rsid w:val="00BB3944"/>
    <w:rsid w:val="00BB3CA8"/>
    <w:rsid w:val="00BE11C8"/>
    <w:rsid w:val="00BE71D7"/>
    <w:rsid w:val="00BF1D18"/>
    <w:rsid w:val="00BF44EE"/>
    <w:rsid w:val="00C00BD4"/>
    <w:rsid w:val="00C14FF7"/>
    <w:rsid w:val="00C17438"/>
    <w:rsid w:val="00C233FC"/>
    <w:rsid w:val="00C329C2"/>
    <w:rsid w:val="00C43549"/>
    <w:rsid w:val="00C44601"/>
    <w:rsid w:val="00C563A5"/>
    <w:rsid w:val="00C6684E"/>
    <w:rsid w:val="00C709ED"/>
    <w:rsid w:val="00C76E10"/>
    <w:rsid w:val="00C87422"/>
    <w:rsid w:val="00C9606E"/>
    <w:rsid w:val="00C962E2"/>
    <w:rsid w:val="00CA0939"/>
    <w:rsid w:val="00CA093D"/>
    <w:rsid w:val="00D06FA7"/>
    <w:rsid w:val="00D07E62"/>
    <w:rsid w:val="00D323CD"/>
    <w:rsid w:val="00D46246"/>
    <w:rsid w:val="00D512D2"/>
    <w:rsid w:val="00D76DD7"/>
    <w:rsid w:val="00D84A77"/>
    <w:rsid w:val="00D914A4"/>
    <w:rsid w:val="00DB257C"/>
    <w:rsid w:val="00DD0D53"/>
    <w:rsid w:val="00DD39D2"/>
    <w:rsid w:val="00DF5CA0"/>
    <w:rsid w:val="00E12E70"/>
    <w:rsid w:val="00E47557"/>
    <w:rsid w:val="00E720FA"/>
    <w:rsid w:val="00E90B69"/>
    <w:rsid w:val="00E921EA"/>
    <w:rsid w:val="00EB5D09"/>
    <w:rsid w:val="00EC1D0A"/>
    <w:rsid w:val="00ED4DD6"/>
    <w:rsid w:val="00EE0808"/>
    <w:rsid w:val="00EE5770"/>
    <w:rsid w:val="00EF0752"/>
    <w:rsid w:val="00F02BE3"/>
    <w:rsid w:val="00F05821"/>
    <w:rsid w:val="00F2610A"/>
    <w:rsid w:val="00F262D2"/>
    <w:rsid w:val="00F538B5"/>
    <w:rsid w:val="00F65492"/>
    <w:rsid w:val="00F67F98"/>
    <w:rsid w:val="00F72814"/>
    <w:rsid w:val="00F915A7"/>
    <w:rsid w:val="00FA228D"/>
    <w:rsid w:val="00FB2603"/>
    <w:rsid w:val="00FC618F"/>
    <w:rsid w:val="00FD087B"/>
    <w:rsid w:val="00FE653C"/>
    <w:rsid w:val="00FF0181"/>
    <w:rsid w:val="00FF1ED3"/>
    <w:rsid w:val="00FF68DF"/>
    <w:rsid w:val="0B882069"/>
    <w:rsid w:val="0F4C3058"/>
    <w:rsid w:val="0FC0322C"/>
    <w:rsid w:val="18BF27D6"/>
    <w:rsid w:val="1FB32E05"/>
    <w:rsid w:val="21EB72AD"/>
    <w:rsid w:val="26202C71"/>
    <w:rsid w:val="31A163C1"/>
    <w:rsid w:val="530D5390"/>
    <w:rsid w:val="54855FAC"/>
    <w:rsid w:val="564E3947"/>
    <w:rsid w:val="56856B95"/>
    <w:rsid w:val="5B4D2AB5"/>
    <w:rsid w:val="65B13904"/>
    <w:rsid w:val="6B7233A8"/>
    <w:rsid w:val="6CED2BC4"/>
    <w:rsid w:val="6DC54ECB"/>
    <w:rsid w:val="728D1BEA"/>
    <w:rsid w:val="74AF3941"/>
    <w:rsid w:val="752A4546"/>
    <w:rsid w:val="7C90306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34D904"/>
  <w15:docId w15:val="{15593D35-45E1-4458-86BB-8136A95A7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2"/>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pPr>
      <w:keepNext/>
      <w:keepLines/>
      <w:numPr>
        <w:numId w:val="1"/>
      </w:numPr>
      <w:tabs>
        <w:tab w:val="left" w:pos="476"/>
        <w:tab w:val="left" w:pos="1680"/>
      </w:tabs>
      <w:adjustRightInd w:val="0"/>
      <w:snapToGrid w:val="0"/>
      <w:spacing w:line="360" w:lineRule="exact"/>
      <w:outlineLvl w:val="0"/>
    </w:pPr>
    <w:rPr>
      <w:rFonts w:ascii="宋体" w:hAnsi="宋体"/>
      <w:b/>
      <w:bCs/>
      <w:kern w:val="44"/>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
    <w:name w:val="Body Text Indent 2"/>
    <w:basedOn w:val="a"/>
    <w:link w:val="20"/>
    <w:uiPriority w:val="99"/>
    <w:semiHidden/>
    <w:unhideWhenUsed/>
    <w:qFormat/>
    <w:pPr>
      <w:spacing w:after="120" w:line="480" w:lineRule="auto"/>
      <w:ind w:leftChars="200" w:left="420"/>
    </w:pPr>
  </w:style>
  <w:style w:type="paragraph" w:styleId="a4">
    <w:name w:val="annotation text"/>
    <w:basedOn w:val="a"/>
    <w:link w:val="a5"/>
    <w:uiPriority w:val="99"/>
    <w:semiHidden/>
    <w:unhideWhenUsed/>
    <w:qFormat/>
    <w:pPr>
      <w:jc w:val="left"/>
    </w:pPr>
  </w:style>
  <w:style w:type="paragraph" w:styleId="a6">
    <w:name w:val="Body Text Indent"/>
    <w:basedOn w:val="a"/>
    <w:link w:val="a7"/>
    <w:qFormat/>
    <w:pPr>
      <w:spacing w:after="120"/>
      <w:ind w:leftChars="200" w:left="420"/>
    </w:pPr>
    <w:rPr>
      <w:szCs w:val="20"/>
    </w:rPr>
  </w:style>
  <w:style w:type="paragraph" w:styleId="a8">
    <w:name w:val="Date"/>
    <w:basedOn w:val="a"/>
    <w:next w:val="a"/>
    <w:link w:val="a9"/>
    <w:uiPriority w:val="99"/>
    <w:semiHidden/>
    <w:unhideWhenUsed/>
    <w:qFormat/>
    <w:pPr>
      <w:ind w:leftChars="2500" w:left="100"/>
    </w:pPr>
  </w:style>
  <w:style w:type="paragraph" w:styleId="aa">
    <w:name w:val="Balloon Text"/>
    <w:basedOn w:val="a"/>
    <w:link w:val="ab"/>
    <w:uiPriority w:val="99"/>
    <w:semiHidden/>
    <w:unhideWhenUsed/>
    <w:qFormat/>
    <w:rPr>
      <w:sz w:val="18"/>
      <w:szCs w:val="18"/>
    </w:rPr>
  </w:style>
  <w:style w:type="paragraph" w:styleId="ac">
    <w:name w:val="footer"/>
    <w:basedOn w:val="a"/>
    <w:link w:val="ad"/>
    <w:uiPriority w:val="99"/>
    <w:unhideWhenUsed/>
    <w:qFormat/>
    <w:pPr>
      <w:tabs>
        <w:tab w:val="center" w:pos="4153"/>
        <w:tab w:val="right" w:pos="8306"/>
      </w:tabs>
      <w:snapToGrid w:val="0"/>
      <w:jc w:val="left"/>
    </w:pPr>
    <w:rPr>
      <w:sz w:val="18"/>
      <w:szCs w:val="18"/>
    </w:rPr>
  </w:style>
  <w:style w:type="paragraph" w:styleId="ae">
    <w:name w:val="header"/>
    <w:basedOn w:val="a"/>
    <w:link w:val="af"/>
    <w:uiPriority w:val="99"/>
    <w:unhideWhenUsed/>
    <w:qFormat/>
    <w:pPr>
      <w:pBdr>
        <w:bottom w:val="single" w:sz="6" w:space="1" w:color="auto"/>
      </w:pBdr>
      <w:tabs>
        <w:tab w:val="center" w:pos="4153"/>
        <w:tab w:val="right" w:pos="8306"/>
      </w:tabs>
      <w:snapToGrid w:val="0"/>
      <w:jc w:val="center"/>
    </w:pPr>
    <w:rPr>
      <w:sz w:val="18"/>
      <w:szCs w:val="18"/>
    </w:rPr>
  </w:style>
  <w:style w:type="paragraph" w:styleId="af0">
    <w:name w:val="Normal (Web)"/>
    <w:basedOn w:val="a"/>
    <w:unhideWhenUsed/>
    <w:qFormat/>
    <w:pPr>
      <w:widowControl/>
      <w:spacing w:before="100" w:beforeAutospacing="1" w:after="100" w:afterAutospacing="1"/>
      <w:jc w:val="left"/>
    </w:pPr>
    <w:rPr>
      <w:rFonts w:ascii="宋体" w:hAnsi="宋体" w:cs="宋体"/>
      <w:kern w:val="0"/>
      <w:sz w:val="24"/>
      <w:szCs w:val="24"/>
    </w:rPr>
  </w:style>
  <w:style w:type="paragraph" w:styleId="af1">
    <w:name w:val="annotation subject"/>
    <w:basedOn w:val="a4"/>
    <w:next w:val="a4"/>
    <w:link w:val="af2"/>
    <w:uiPriority w:val="99"/>
    <w:semiHidden/>
    <w:unhideWhenUsed/>
    <w:qFormat/>
    <w:rPr>
      <w:b/>
      <w:bCs/>
    </w:rPr>
  </w:style>
  <w:style w:type="character" w:styleId="af3">
    <w:name w:val="Hyperlink"/>
    <w:basedOn w:val="a0"/>
    <w:uiPriority w:val="99"/>
    <w:semiHidden/>
    <w:unhideWhenUsed/>
    <w:qFormat/>
    <w:rPr>
      <w:color w:val="0000FF"/>
      <w:u w:val="single"/>
    </w:rPr>
  </w:style>
  <w:style w:type="character" w:styleId="af4">
    <w:name w:val="annotation reference"/>
    <w:basedOn w:val="a0"/>
    <w:uiPriority w:val="99"/>
    <w:semiHidden/>
    <w:unhideWhenUsed/>
    <w:qFormat/>
    <w:rPr>
      <w:sz w:val="21"/>
      <w:szCs w:val="21"/>
    </w:rPr>
  </w:style>
  <w:style w:type="character" w:customStyle="1" w:styleId="a9">
    <w:name w:val="日期 字符"/>
    <w:basedOn w:val="a0"/>
    <w:link w:val="a8"/>
    <w:uiPriority w:val="99"/>
    <w:semiHidden/>
    <w:qFormat/>
  </w:style>
  <w:style w:type="character" w:customStyle="1" w:styleId="af">
    <w:name w:val="页眉 字符"/>
    <w:basedOn w:val="a0"/>
    <w:link w:val="ae"/>
    <w:uiPriority w:val="99"/>
    <w:qFormat/>
    <w:rPr>
      <w:sz w:val="18"/>
      <w:szCs w:val="18"/>
    </w:rPr>
  </w:style>
  <w:style w:type="character" w:customStyle="1" w:styleId="ad">
    <w:name w:val="页脚 字符"/>
    <w:basedOn w:val="a0"/>
    <w:link w:val="ac"/>
    <w:uiPriority w:val="99"/>
    <w:qFormat/>
    <w:rPr>
      <w:sz w:val="18"/>
      <w:szCs w:val="18"/>
    </w:rPr>
  </w:style>
  <w:style w:type="character" w:customStyle="1" w:styleId="ab">
    <w:name w:val="批注框文本 字符"/>
    <w:basedOn w:val="a0"/>
    <w:link w:val="aa"/>
    <w:uiPriority w:val="99"/>
    <w:semiHidden/>
    <w:qFormat/>
    <w:rPr>
      <w:sz w:val="18"/>
      <w:szCs w:val="18"/>
    </w:rPr>
  </w:style>
  <w:style w:type="paragraph" w:styleId="af5">
    <w:name w:val="List Paragraph"/>
    <w:basedOn w:val="a"/>
    <w:uiPriority w:val="34"/>
    <w:qFormat/>
    <w:pPr>
      <w:ind w:firstLineChars="200" w:firstLine="420"/>
    </w:pPr>
  </w:style>
  <w:style w:type="character" w:customStyle="1" w:styleId="a7">
    <w:name w:val="正文文本缩进 字符"/>
    <w:basedOn w:val="a0"/>
    <w:link w:val="a6"/>
    <w:qFormat/>
    <w:rPr>
      <w:szCs w:val="20"/>
    </w:rPr>
  </w:style>
  <w:style w:type="character" w:customStyle="1" w:styleId="a5">
    <w:name w:val="批注文字 字符"/>
    <w:basedOn w:val="a0"/>
    <w:link w:val="a4"/>
    <w:uiPriority w:val="99"/>
    <w:semiHidden/>
    <w:qFormat/>
  </w:style>
  <w:style w:type="character" w:customStyle="1" w:styleId="af2">
    <w:name w:val="批注主题 字符"/>
    <w:basedOn w:val="a5"/>
    <w:link w:val="af1"/>
    <w:uiPriority w:val="99"/>
    <w:semiHidden/>
    <w:qFormat/>
    <w:rPr>
      <w:b/>
      <w:bCs/>
    </w:rPr>
  </w:style>
  <w:style w:type="character" w:customStyle="1" w:styleId="20">
    <w:name w:val="正文文本缩进 2 字符"/>
    <w:basedOn w:val="a0"/>
    <w:link w:val="2"/>
    <w:uiPriority w:val="99"/>
    <w:semiHidden/>
    <w:qFormat/>
  </w:style>
  <w:style w:type="paragraph" w:customStyle="1" w:styleId="A2">
    <w:name w:val="A2"/>
    <w:next w:val="a"/>
    <w:qFormat/>
    <w:pPr>
      <w:widowControl w:val="0"/>
      <w:numPr>
        <w:ilvl w:val="1"/>
        <w:numId w:val="2"/>
      </w:numPr>
      <w:spacing w:beforeLines="100" w:before="240" w:after="20"/>
      <w:jc w:val="both"/>
      <w:outlineLvl w:val="1"/>
    </w:pPr>
    <w:rPr>
      <w:rFonts w:eastAsia="楷体"/>
      <w:sz w:val="24"/>
      <w:szCs w:val="24"/>
      <w:lang w:val="zh-CN"/>
    </w:rPr>
  </w:style>
  <w:style w:type="paragraph" w:customStyle="1" w:styleId="Default">
    <w:name w:val="Default"/>
    <w:qFormat/>
    <w:pPr>
      <w:widowControl w:val="0"/>
      <w:autoSpaceDE w:val="0"/>
      <w:autoSpaceDN w:val="0"/>
      <w:adjustRightInd w:val="0"/>
    </w:pPr>
    <w:rPr>
      <w:rFonts w:ascii="宋体" w:eastAsia="MingLiU_HKSCS" w:hAnsi="MingLiU_HKSCS"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558</Words>
  <Characters>3185</Characters>
  <Application>Microsoft Office Word</Application>
  <DocSecurity>0</DocSecurity>
  <Lines>26</Lines>
  <Paragraphs>7</Paragraphs>
  <ScaleCrop>false</ScaleCrop>
  <Company>Micorosoft</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XIE TIAN</dc:creator>
  <cp:lastModifiedBy>luke</cp:lastModifiedBy>
  <cp:revision>4</cp:revision>
  <cp:lastPrinted>2022-04-14T00:56:00Z</cp:lastPrinted>
  <dcterms:created xsi:type="dcterms:W3CDTF">2022-04-14T04:09:00Z</dcterms:created>
  <dcterms:modified xsi:type="dcterms:W3CDTF">2022-04-15T01:34:00Z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EE24B7F58C1846B0BFC40B258E1E36FC</vt:lpwstr>
  </property>
</Properties>
</file>